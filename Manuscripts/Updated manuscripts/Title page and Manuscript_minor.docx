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7B1CF" w14:textId="1411FD48" w:rsidR="00C448DC" w:rsidRPr="00CC339C" w:rsidRDefault="00C448DC" w:rsidP="00C448DC">
      <w:pPr>
        <w:spacing w:line="480" w:lineRule="auto"/>
        <w:jc w:val="center"/>
        <w:rPr>
          <w:b/>
          <w:bCs/>
          <w:color w:val="000000" w:themeColor="text1"/>
        </w:rPr>
      </w:pPr>
      <w:r w:rsidRPr="00CC339C">
        <w:rPr>
          <w:b/>
          <w:bCs/>
          <w:color w:val="000000" w:themeColor="text1"/>
        </w:rPr>
        <w:t>Contrasting symbolic and non-symbolic numerical representations in a joint classification task</w:t>
      </w:r>
    </w:p>
    <w:p w14:paraId="1B5D36AE" w14:textId="77777777" w:rsidR="00C448DC" w:rsidRPr="00CC339C" w:rsidRDefault="00C448DC" w:rsidP="00C448DC">
      <w:pPr>
        <w:spacing w:line="480" w:lineRule="auto"/>
        <w:jc w:val="center"/>
        <w:rPr>
          <w:b/>
          <w:bCs/>
          <w:color w:val="000000" w:themeColor="text1"/>
        </w:rPr>
      </w:pPr>
    </w:p>
    <w:p w14:paraId="62077B03" w14:textId="77777777" w:rsidR="00C448DC" w:rsidRPr="00CC339C" w:rsidRDefault="00C448DC" w:rsidP="00C448DC">
      <w:pPr>
        <w:spacing w:line="480" w:lineRule="auto"/>
        <w:jc w:val="center"/>
        <w:rPr>
          <w:color w:val="000000" w:themeColor="text1"/>
          <w:vertAlign w:val="superscript"/>
        </w:rPr>
      </w:pPr>
      <w:r w:rsidRPr="00CC339C">
        <w:rPr>
          <w:color w:val="000000" w:themeColor="text1"/>
        </w:rPr>
        <w:t>Valter Prpic</w:t>
      </w:r>
      <w:r w:rsidRPr="00CC339C">
        <w:rPr>
          <w:color w:val="000000" w:themeColor="text1"/>
          <w:vertAlign w:val="superscript"/>
        </w:rPr>
        <w:t>1,2</w:t>
      </w:r>
      <w:r w:rsidRPr="00CC339C">
        <w:rPr>
          <w:color w:val="000000" w:themeColor="text1"/>
        </w:rPr>
        <w:t>, Yasmine A. Basamh</w:t>
      </w:r>
      <w:r w:rsidRPr="00CC339C">
        <w:rPr>
          <w:color w:val="000000" w:themeColor="text1"/>
          <w:vertAlign w:val="superscript"/>
        </w:rPr>
        <w:t>2</w:t>
      </w:r>
      <w:r w:rsidRPr="00CC339C">
        <w:rPr>
          <w:color w:val="000000" w:themeColor="text1"/>
        </w:rPr>
        <w:t>, Courtney M. Goodridge</w:t>
      </w:r>
      <w:r w:rsidRPr="00CC339C">
        <w:rPr>
          <w:color w:val="000000" w:themeColor="text1"/>
          <w:vertAlign w:val="superscript"/>
        </w:rPr>
        <w:t>3</w:t>
      </w:r>
      <w:r w:rsidRPr="00CC339C">
        <w:rPr>
          <w:color w:val="000000" w:themeColor="text1"/>
        </w:rPr>
        <w:t>, Tiziano Agostini</w:t>
      </w:r>
      <w:r w:rsidRPr="00CC339C">
        <w:rPr>
          <w:color w:val="000000" w:themeColor="text1"/>
          <w:vertAlign w:val="superscript"/>
        </w:rPr>
        <w:t>4</w:t>
      </w:r>
    </w:p>
    <w:p w14:paraId="54071F12" w14:textId="77777777" w:rsidR="00C448DC" w:rsidRPr="00CC339C" w:rsidRDefault="00C448DC" w:rsidP="00C448DC">
      <w:pPr>
        <w:spacing w:line="480" w:lineRule="auto"/>
        <w:jc w:val="center"/>
        <w:rPr>
          <w:color w:val="000000" w:themeColor="text1"/>
          <w:vertAlign w:val="superscript"/>
        </w:rPr>
      </w:pPr>
      <w:r w:rsidRPr="00CC339C">
        <w:rPr>
          <w:color w:val="000000" w:themeColor="text1"/>
        </w:rPr>
        <w:t>&amp; Mauro Murgia</w:t>
      </w:r>
      <w:r w:rsidRPr="00CC339C">
        <w:rPr>
          <w:color w:val="000000" w:themeColor="text1"/>
          <w:vertAlign w:val="superscript"/>
        </w:rPr>
        <w:t>4</w:t>
      </w:r>
    </w:p>
    <w:p w14:paraId="303FCE7B" w14:textId="77777777" w:rsidR="00C448DC" w:rsidRPr="00CC339C" w:rsidRDefault="00C448DC" w:rsidP="00C448DC">
      <w:pPr>
        <w:spacing w:line="480" w:lineRule="auto"/>
        <w:jc w:val="center"/>
        <w:rPr>
          <w:color w:val="000000" w:themeColor="text1"/>
        </w:rPr>
      </w:pPr>
    </w:p>
    <w:p w14:paraId="1AE10F77" w14:textId="26B88004" w:rsidR="00C448DC" w:rsidRPr="00CC339C" w:rsidRDefault="00C448DC" w:rsidP="00C448DC">
      <w:pPr>
        <w:spacing w:line="480" w:lineRule="auto"/>
        <w:jc w:val="center"/>
        <w:rPr>
          <w:color w:val="000000" w:themeColor="text1"/>
        </w:rPr>
      </w:pPr>
      <w:r w:rsidRPr="00CC339C">
        <w:rPr>
          <w:color w:val="000000" w:themeColor="text1"/>
          <w:vertAlign w:val="superscript"/>
        </w:rPr>
        <w:t>1</w:t>
      </w:r>
      <w:r w:rsidRPr="00CC339C">
        <w:rPr>
          <w:color w:val="000000" w:themeColor="text1"/>
        </w:rPr>
        <w:t>Department of Philosophy and Communication</w:t>
      </w:r>
      <w:r w:rsidR="001473FE" w:rsidRPr="00CC339C">
        <w:rPr>
          <w:color w:val="000000" w:themeColor="text1"/>
        </w:rPr>
        <w:t xml:space="preserve"> Studies</w:t>
      </w:r>
      <w:r w:rsidRPr="00CC339C">
        <w:rPr>
          <w:color w:val="000000" w:themeColor="text1"/>
        </w:rPr>
        <w:t>, University of Bologna, Bologna (Italy)</w:t>
      </w:r>
    </w:p>
    <w:p w14:paraId="471B0659" w14:textId="77777777" w:rsidR="00C448DC" w:rsidRPr="00CC339C" w:rsidRDefault="00C448DC" w:rsidP="00C448DC">
      <w:pPr>
        <w:spacing w:line="480" w:lineRule="auto"/>
        <w:jc w:val="center"/>
        <w:rPr>
          <w:color w:val="000000" w:themeColor="text1"/>
        </w:rPr>
      </w:pPr>
      <w:r w:rsidRPr="00CC339C">
        <w:rPr>
          <w:color w:val="000000" w:themeColor="text1"/>
          <w:vertAlign w:val="superscript"/>
        </w:rPr>
        <w:t>2</w:t>
      </w:r>
      <w:r w:rsidRPr="00CC339C">
        <w:rPr>
          <w:color w:val="000000" w:themeColor="text1"/>
        </w:rPr>
        <w:t>Institute for Psychological Sciences, De Montfort University, Leicester (United Kingdom)</w:t>
      </w:r>
    </w:p>
    <w:p w14:paraId="72CF4E0F" w14:textId="4C5D4414" w:rsidR="00C448DC" w:rsidRPr="00CC339C" w:rsidRDefault="00C448DC" w:rsidP="00C448DC">
      <w:pPr>
        <w:spacing w:line="480" w:lineRule="auto"/>
        <w:jc w:val="center"/>
        <w:rPr>
          <w:color w:val="000000" w:themeColor="text1"/>
        </w:rPr>
      </w:pPr>
      <w:r w:rsidRPr="00CC339C">
        <w:rPr>
          <w:color w:val="000000" w:themeColor="text1"/>
          <w:vertAlign w:val="superscript"/>
        </w:rPr>
        <w:t>3</w:t>
      </w:r>
      <w:r w:rsidR="00930393" w:rsidRPr="00CC339C">
        <w:rPr>
          <w:color w:val="000000" w:themeColor="text1"/>
        </w:rPr>
        <w:t>Institute for Transport Studies</w:t>
      </w:r>
      <w:r w:rsidRPr="00CC339C">
        <w:rPr>
          <w:color w:val="000000" w:themeColor="text1"/>
        </w:rPr>
        <w:t>, University of Leeds, Leeds (United Kingdom)</w:t>
      </w:r>
    </w:p>
    <w:p w14:paraId="15F28B77" w14:textId="77777777" w:rsidR="00C448DC" w:rsidRPr="00CC339C" w:rsidRDefault="00C448DC" w:rsidP="00C448DC">
      <w:pPr>
        <w:spacing w:line="480" w:lineRule="auto"/>
        <w:jc w:val="center"/>
        <w:rPr>
          <w:color w:val="000000" w:themeColor="text1"/>
        </w:rPr>
      </w:pPr>
      <w:r w:rsidRPr="00CC339C">
        <w:rPr>
          <w:color w:val="000000" w:themeColor="text1"/>
          <w:vertAlign w:val="superscript"/>
        </w:rPr>
        <w:t>4</w:t>
      </w:r>
      <w:r w:rsidRPr="00CC339C">
        <w:rPr>
          <w:color w:val="000000" w:themeColor="text1"/>
        </w:rPr>
        <w:t>Department of Life Sciences, University of Trieste, Trieste (Italy)</w:t>
      </w:r>
    </w:p>
    <w:p w14:paraId="14DD0B02" w14:textId="3A054A3B" w:rsidR="00C448DC" w:rsidRPr="00CC339C" w:rsidRDefault="00C448DC" w:rsidP="00C448DC">
      <w:pPr>
        <w:spacing w:line="480" w:lineRule="auto"/>
        <w:jc w:val="both"/>
        <w:rPr>
          <w:color w:val="000000" w:themeColor="text1"/>
        </w:rPr>
      </w:pPr>
    </w:p>
    <w:p w14:paraId="77FD8AE1" w14:textId="77777777" w:rsidR="00C448DC" w:rsidRPr="00CC339C" w:rsidRDefault="00C448DC" w:rsidP="00C448DC">
      <w:pPr>
        <w:spacing w:line="480" w:lineRule="auto"/>
        <w:jc w:val="both"/>
        <w:rPr>
          <w:color w:val="000000" w:themeColor="text1"/>
        </w:rPr>
      </w:pPr>
    </w:p>
    <w:p w14:paraId="11EFACB5" w14:textId="77777777" w:rsidR="00C448DC" w:rsidRPr="00CC339C" w:rsidRDefault="00C448DC" w:rsidP="00C448DC">
      <w:pPr>
        <w:spacing w:line="480" w:lineRule="auto"/>
        <w:rPr>
          <w:color w:val="000000" w:themeColor="text1"/>
        </w:rPr>
      </w:pPr>
      <w:r w:rsidRPr="00CC339C">
        <w:rPr>
          <w:color w:val="000000" w:themeColor="text1"/>
        </w:rPr>
        <w:t>Corresponding author: Valter Prpic</w:t>
      </w:r>
    </w:p>
    <w:p w14:paraId="1FDD3C32" w14:textId="505B936D" w:rsidR="00C448DC" w:rsidRPr="00CC339C" w:rsidRDefault="00C448DC" w:rsidP="00C448DC">
      <w:pPr>
        <w:spacing w:line="480" w:lineRule="auto"/>
        <w:rPr>
          <w:color w:val="000000" w:themeColor="text1"/>
        </w:rPr>
      </w:pPr>
      <w:r w:rsidRPr="00CC339C">
        <w:rPr>
          <w:color w:val="000000" w:themeColor="text1"/>
        </w:rPr>
        <w:t xml:space="preserve">Department of Philosophy and Communication, University of Bologna </w:t>
      </w:r>
    </w:p>
    <w:p w14:paraId="6F90BE77" w14:textId="77777777" w:rsidR="00C448DC" w:rsidRPr="00533BD1" w:rsidRDefault="00C448DC" w:rsidP="00C448DC">
      <w:pPr>
        <w:spacing w:line="480" w:lineRule="auto"/>
        <w:rPr>
          <w:color w:val="000000" w:themeColor="text1"/>
          <w:lang w:val="it-IT"/>
        </w:rPr>
      </w:pPr>
      <w:r w:rsidRPr="00533BD1">
        <w:rPr>
          <w:color w:val="000000" w:themeColor="text1"/>
          <w:lang w:val="it-IT"/>
        </w:rPr>
        <w:t xml:space="preserve">Via Azzo Gardino 23, Bologna, Italy. </w:t>
      </w:r>
    </w:p>
    <w:p w14:paraId="6A51A193" w14:textId="7E20AF70" w:rsidR="00C448DC" w:rsidRPr="00CC339C" w:rsidRDefault="00C448DC" w:rsidP="00C448DC">
      <w:pPr>
        <w:spacing w:line="480" w:lineRule="auto"/>
        <w:rPr>
          <w:color w:val="000000" w:themeColor="text1"/>
        </w:rPr>
      </w:pPr>
      <w:r w:rsidRPr="00CC339C">
        <w:rPr>
          <w:color w:val="000000" w:themeColor="text1"/>
        </w:rPr>
        <w:t xml:space="preserve">Email: </w:t>
      </w:r>
      <w:hyperlink r:id="rId11" w:history="1">
        <w:r w:rsidRPr="00CC339C">
          <w:rPr>
            <w:rStyle w:val="Hyperlink"/>
            <w:color w:val="000000" w:themeColor="text1"/>
          </w:rPr>
          <w:t>valter.prpic@unibo.it</w:t>
        </w:r>
      </w:hyperlink>
    </w:p>
    <w:p w14:paraId="089B4C3D" w14:textId="10E89BA7" w:rsidR="00C448DC" w:rsidRPr="00CC339C" w:rsidRDefault="00C448DC" w:rsidP="00C448DC">
      <w:pPr>
        <w:spacing w:line="480" w:lineRule="auto"/>
        <w:rPr>
          <w:color w:val="000000" w:themeColor="text1"/>
        </w:rPr>
      </w:pPr>
      <w:r w:rsidRPr="00CC339C">
        <w:rPr>
          <w:color w:val="000000" w:themeColor="text1"/>
        </w:rPr>
        <w:t>Phone: +39 051 20 9 2221</w:t>
      </w:r>
    </w:p>
    <w:p w14:paraId="78A5A3BF" w14:textId="58B077B7" w:rsidR="00C448DC" w:rsidRPr="00CC339C" w:rsidRDefault="00C448DC">
      <w:pPr>
        <w:rPr>
          <w:color w:val="000000" w:themeColor="text1"/>
        </w:rPr>
      </w:pPr>
    </w:p>
    <w:p w14:paraId="7C211426" w14:textId="77777777" w:rsidR="00C448DC" w:rsidRPr="00CC339C" w:rsidRDefault="00C448DC">
      <w:pPr>
        <w:rPr>
          <w:color w:val="000000" w:themeColor="text1"/>
        </w:rPr>
      </w:pPr>
      <w:r w:rsidRPr="00CC339C">
        <w:rPr>
          <w:color w:val="000000" w:themeColor="text1"/>
        </w:rPr>
        <w:br w:type="page"/>
      </w:r>
    </w:p>
    <w:p w14:paraId="0AF46485" w14:textId="198916CC" w:rsidR="00C448DC" w:rsidRPr="00CC339C" w:rsidRDefault="00C448DC" w:rsidP="00C448DC">
      <w:pPr>
        <w:spacing w:line="480" w:lineRule="auto"/>
        <w:jc w:val="both"/>
        <w:rPr>
          <w:b/>
          <w:bCs/>
          <w:color w:val="000000" w:themeColor="text1"/>
        </w:rPr>
      </w:pPr>
      <w:r w:rsidRPr="00CC339C">
        <w:rPr>
          <w:b/>
          <w:bCs/>
          <w:color w:val="000000" w:themeColor="text1"/>
        </w:rPr>
        <w:lastRenderedPageBreak/>
        <w:t>Abstract</w:t>
      </w:r>
    </w:p>
    <w:p w14:paraId="7EFBF6BB" w14:textId="672254A5" w:rsidR="00C448DC" w:rsidRPr="00CC339C" w:rsidRDefault="00C448DC" w:rsidP="00C448DC">
      <w:pPr>
        <w:spacing w:line="480" w:lineRule="auto"/>
        <w:ind w:firstLine="720"/>
        <w:jc w:val="both"/>
        <w:rPr>
          <w:color w:val="000000" w:themeColor="text1"/>
        </w:rPr>
      </w:pPr>
      <w:r w:rsidRPr="00CC339C">
        <w:rPr>
          <w:color w:val="000000" w:themeColor="text1"/>
        </w:rPr>
        <w:t xml:space="preserve">Both symbolic (digits) and non-symbolic (dots) numerals are spatially </w:t>
      </w:r>
      <w:r w:rsidR="00215C30" w:rsidRPr="00CC339C">
        <w:rPr>
          <w:color w:val="000000" w:themeColor="text1"/>
        </w:rPr>
        <w:t>coded</w:t>
      </w:r>
      <w:r w:rsidRPr="00CC339C">
        <w:rPr>
          <w:color w:val="000000" w:themeColor="text1"/>
        </w:rPr>
        <w:t>, with relatively small numbers being responded faster with a left key and large numbers being responded faster with a right key (Spatial-Numerical Association of Response Codes). The idea of format independent SNARC seems to support the existence of a common system for symbolic and non-symbolic numerical representations, although evidence in the field is still mixed. The aim of the present study is to investigate whether symbolic and non-symbolic numerals interact in the SNARC effect when both information is simultaneously</w:t>
      </w:r>
      <w:r w:rsidR="0015263F" w:rsidRPr="00CC339C">
        <w:rPr>
          <w:color w:val="000000" w:themeColor="text1"/>
        </w:rPr>
        <w:t xml:space="preserve"> displayed</w:t>
      </w:r>
      <w:r w:rsidRPr="00CC339C">
        <w:rPr>
          <w:color w:val="000000" w:themeColor="text1"/>
        </w:rPr>
        <w:t xml:space="preserve">. To do so, participants were presented with dice-like patterns with digits being used instead of dots. In two separate magnitude classification tasks, participants had to respond either to the number of digits </w:t>
      </w:r>
      <w:r w:rsidR="00930393" w:rsidRPr="00CC339C">
        <w:rPr>
          <w:color w:val="000000" w:themeColor="text1"/>
        </w:rPr>
        <w:t>presented</w:t>
      </w:r>
      <w:r w:rsidRPr="00CC339C">
        <w:rPr>
          <w:color w:val="000000" w:themeColor="text1"/>
        </w:rPr>
        <w:t xml:space="preserve"> on the screen or to their numerical size. In the non-symbolic task, they had to judge whether the digits on the screen were more or less than three, irrespective of the numerical value of the digits. In the symbolic task, participants had to judge whether the digits on the screen were numerically smaller or larger than three, irrespective of the number of digits being present. The results show a consistent SNARC effect in the symbolic task and no effect in the non-symbolic one. </w:t>
      </w:r>
      <w:r w:rsidR="00D270DE" w:rsidRPr="00CC339C">
        <w:rPr>
          <w:color w:val="000000" w:themeColor="text1"/>
        </w:rPr>
        <w:t>Furthermore</w:t>
      </w:r>
      <w:r w:rsidRPr="00CC339C">
        <w:rPr>
          <w:color w:val="000000" w:themeColor="text1"/>
        </w:rPr>
        <w:t xml:space="preserve">, congruency between symbolic and non-symbolic numerals did not modulate the response patterns, thus supporting the idea of independent representations and questioning some </w:t>
      </w:r>
      <w:r w:rsidR="00D270DE" w:rsidRPr="00CC339C">
        <w:rPr>
          <w:color w:val="000000" w:themeColor="text1"/>
        </w:rPr>
        <w:t>propositions of</w:t>
      </w:r>
      <w:r w:rsidRPr="00CC339C">
        <w:rPr>
          <w:color w:val="000000" w:themeColor="text1"/>
        </w:rPr>
        <w:t xml:space="preserve"> current theoretical accounts.</w:t>
      </w:r>
    </w:p>
    <w:p w14:paraId="513A026D" w14:textId="5AF3BA5D" w:rsidR="00C448DC" w:rsidRPr="00CC339C" w:rsidRDefault="00C448DC" w:rsidP="00C448DC">
      <w:pPr>
        <w:spacing w:line="480" w:lineRule="auto"/>
        <w:ind w:firstLine="720"/>
        <w:jc w:val="both"/>
        <w:rPr>
          <w:color w:val="000000" w:themeColor="text1"/>
        </w:rPr>
      </w:pPr>
    </w:p>
    <w:p w14:paraId="1FC795AE" w14:textId="2B41BABA" w:rsidR="00C448DC" w:rsidRPr="00CC339C" w:rsidRDefault="00C448DC" w:rsidP="00C448DC">
      <w:pPr>
        <w:spacing w:line="480" w:lineRule="auto"/>
        <w:jc w:val="both"/>
        <w:rPr>
          <w:color w:val="000000" w:themeColor="text1"/>
        </w:rPr>
      </w:pPr>
      <w:r w:rsidRPr="00CC339C">
        <w:rPr>
          <w:b/>
          <w:bCs/>
          <w:color w:val="000000" w:themeColor="text1"/>
        </w:rPr>
        <w:t>Keywords:</w:t>
      </w:r>
      <w:r w:rsidRPr="00CC339C">
        <w:rPr>
          <w:color w:val="000000" w:themeColor="text1"/>
        </w:rPr>
        <w:t xml:space="preserve"> SNARC; digit; numerosity; Approximate Number System; A Theory of Magnitude</w:t>
      </w:r>
      <w:r w:rsidR="000960FA">
        <w:rPr>
          <w:color w:val="000000" w:themeColor="text1"/>
        </w:rPr>
        <w:t>; Working memory.</w:t>
      </w:r>
    </w:p>
    <w:p w14:paraId="5341606C" w14:textId="77777777" w:rsidR="00C448DC" w:rsidRPr="00CC339C" w:rsidRDefault="00C448DC" w:rsidP="00C448DC">
      <w:pPr>
        <w:spacing w:line="480" w:lineRule="auto"/>
        <w:ind w:firstLine="720"/>
        <w:jc w:val="both"/>
        <w:rPr>
          <w:color w:val="000000" w:themeColor="text1"/>
        </w:rPr>
      </w:pPr>
    </w:p>
    <w:p w14:paraId="23356E2E" w14:textId="53C4C339" w:rsidR="00C448DC" w:rsidRPr="00CC339C" w:rsidRDefault="00234E1F" w:rsidP="00234E1F">
      <w:pPr>
        <w:spacing w:line="480" w:lineRule="auto"/>
        <w:jc w:val="center"/>
        <w:rPr>
          <w:color w:val="000000" w:themeColor="text1"/>
        </w:rPr>
      </w:pPr>
      <w:r>
        <w:rPr>
          <w:color w:val="000000" w:themeColor="text1"/>
        </w:rPr>
        <w:t xml:space="preserve">Word count (Introduction, results, and discussion): </w:t>
      </w:r>
      <w:r w:rsidR="005C372A" w:rsidRPr="005C372A">
        <w:rPr>
          <w:color w:val="000000" w:themeColor="text1"/>
          <w:highlight w:val="yellow"/>
        </w:rPr>
        <w:t>3204</w:t>
      </w:r>
    </w:p>
    <w:p w14:paraId="5D20DC4B" w14:textId="77777777" w:rsidR="00C448DC" w:rsidRPr="00CC339C" w:rsidRDefault="00C448DC" w:rsidP="00C448DC">
      <w:pPr>
        <w:spacing w:line="480" w:lineRule="auto"/>
        <w:jc w:val="both"/>
        <w:rPr>
          <w:color w:val="000000" w:themeColor="text1"/>
        </w:rPr>
      </w:pPr>
    </w:p>
    <w:p w14:paraId="2B4CB508" w14:textId="77777777" w:rsidR="00C448DC" w:rsidRPr="00CC339C" w:rsidRDefault="00C448DC" w:rsidP="00C448DC">
      <w:pPr>
        <w:spacing w:line="480" w:lineRule="auto"/>
        <w:jc w:val="both"/>
        <w:rPr>
          <w:color w:val="000000" w:themeColor="text1"/>
        </w:rPr>
      </w:pPr>
    </w:p>
    <w:p w14:paraId="53D09322" w14:textId="2B4904DF" w:rsidR="00C448DC" w:rsidRPr="00CC339C" w:rsidRDefault="00C448DC" w:rsidP="00C448DC">
      <w:pPr>
        <w:spacing w:line="480" w:lineRule="auto"/>
        <w:jc w:val="both"/>
        <w:rPr>
          <w:b/>
          <w:bCs/>
          <w:color w:val="000000" w:themeColor="text1"/>
        </w:rPr>
      </w:pPr>
      <w:r w:rsidRPr="00CC339C">
        <w:rPr>
          <w:b/>
          <w:bCs/>
          <w:color w:val="000000" w:themeColor="text1"/>
        </w:rPr>
        <w:lastRenderedPageBreak/>
        <w:t>Public Significance Statement:</w:t>
      </w:r>
    </w:p>
    <w:p w14:paraId="03A95094" w14:textId="5CC2D57C" w:rsidR="00C448DC" w:rsidRPr="00CC339C" w:rsidRDefault="00C448DC" w:rsidP="00C448DC">
      <w:pPr>
        <w:spacing w:line="480" w:lineRule="auto"/>
        <w:ind w:firstLine="720"/>
        <w:jc w:val="both"/>
        <w:rPr>
          <w:color w:val="000000" w:themeColor="text1"/>
        </w:rPr>
      </w:pPr>
      <w:r w:rsidRPr="00CC339C">
        <w:rPr>
          <w:color w:val="000000" w:themeColor="text1"/>
        </w:rPr>
        <w:t xml:space="preserve">People use space to mentally represent numbers, with small </w:t>
      </w:r>
      <w:r w:rsidR="00EE4283" w:rsidRPr="00CC339C">
        <w:rPr>
          <w:color w:val="000000" w:themeColor="text1"/>
        </w:rPr>
        <w:t>numbers</w:t>
      </w:r>
      <w:r w:rsidRPr="00CC339C">
        <w:rPr>
          <w:color w:val="000000" w:themeColor="text1"/>
        </w:rPr>
        <w:t xml:space="preserve"> being </w:t>
      </w:r>
      <w:r w:rsidR="00EE4283" w:rsidRPr="00CC339C">
        <w:rPr>
          <w:color w:val="000000" w:themeColor="text1"/>
        </w:rPr>
        <w:t>associated</w:t>
      </w:r>
      <w:r w:rsidRPr="00CC339C">
        <w:rPr>
          <w:color w:val="000000" w:themeColor="text1"/>
        </w:rPr>
        <w:t xml:space="preserve"> </w:t>
      </w:r>
      <w:r w:rsidR="00EE4283" w:rsidRPr="00CC339C">
        <w:rPr>
          <w:color w:val="000000" w:themeColor="text1"/>
        </w:rPr>
        <w:t>with</w:t>
      </w:r>
      <w:r w:rsidRPr="00CC339C">
        <w:rPr>
          <w:color w:val="000000" w:themeColor="text1"/>
        </w:rPr>
        <w:t xml:space="preserve"> left </w:t>
      </w:r>
      <w:r w:rsidR="00EE4283" w:rsidRPr="00CC339C">
        <w:rPr>
          <w:color w:val="000000" w:themeColor="text1"/>
        </w:rPr>
        <w:t xml:space="preserve">space </w:t>
      </w:r>
      <w:r w:rsidRPr="00CC339C">
        <w:rPr>
          <w:color w:val="000000" w:themeColor="text1"/>
        </w:rPr>
        <w:t xml:space="preserve">and large ones </w:t>
      </w:r>
      <w:r w:rsidR="00EE4283" w:rsidRPr="00CC339C">
        <w:rPr>
          <w:color w:val="000000" w:themeColor="text1"/>
        </w:rPr>
        <w:t>with</w:t>
      </w:r>
      <w:r w:rsidRPr="00CC339C">
        <w:rPr>
          <w:color w:val="000000" w:themeColor="text1"/>
        </w:rPr>
        <w:t xml:space="preserve"> right</w:t>
      </w:r>
      <w:r w:rsidR="00740CCF" w:rsidRPr="00CC339C">
        <w:rPr>
          <w:color w:val="000000" w:themeColor="text1"/>
        </w:rPr>
        <w:t xml:space="preserve"> space</w:t>
      </w:r>
      <w:r w:rsidRPr="00CC339C">
        <w:rPr>
          <w:color w:val="000000" w:themeColor="text1"/>
        </w:rPr>
        <w:t xml:space="preserve">. </w:t>
      </w:r>
      <w:r w:rsidR="0015263F" w:rsidRPr="00CC339C">
        <w:rPr>
          <w:color w:val="000000" w:themeColor="text1"/>
        </w:rPr>
        <w:t>Because of this</w:t>
      </w:r>
      <w:r w:rsidRPr="00CC339C">
        <w:rPr>
          <w:color w:val="000000" w:themeColor="text1"/>
        </w:rPr>
        <w:t xml:space="preserve"> association</w:t>
      </w:r>
      <w:r w:rsidR="00D40B6C" w:rsidRPr="00CC339C">
        <w:rPr>
          <w:color w:val="000000" w:themeColor="text1"/>
        </w:rPr>
        <w:t>,</w:t>
      </w:r>
      <w:r w:rsidRPr="00CC339C">
        <w:rPr>
          <w:color w:val="000000" w:themeColor="text1"/>
        </w:rPr>
        <w:t xml:space="preserve"> small numbers </w:t>
      </w:r>
      <w:r w:rsidR="00D40B6C" w:rsidRPr="00CC339C">
        <w:rPr>
          <w:color w:val="000000" w:themeColor="text1"/>
        </w:rPr>
        <w:t>are</w:t>
      </w:r>
      <w:r w:rsidRPr="00CC339C">
        <w:rPr>
          <w:color w:val="000000" w:themeColor="text1"/>
        </w:rPr>
        <w:t xml:space="preserve"> responded faster with a left key and large ones with a right key. Both symbolic (digits) and non-symbolic (dots) numerals elicit similar spatial association</w:t>
      </w:r>
      <w:r w:rsidR="00D40B6C" w:rsidRPr="00CC339C">
        <w:rPr>
          <w:color w:val="000000" w:themeColor="text1"/>
        </w:rPr>
        <w:t>s</w:t>
      </w:r>
      <w:r w:rsidRPr="00CC339C">
        <w:rPr>
          <w:color w:val="000000" w:themeColor="text1"/>
        </w:rPr>
        <w:t xml:space="preserve"> and are deemed to share the same neural representation. By presenting both numerical formats simultaneously in modified dice-like patterns, we directly contrasted </w:t>
      </w:r>
      <w:r w:rsidR="00D40B6C" w:rsidRPr="00CC339C">
        <w:rPr>
          <w:color w:val="000000" w:themeColor="text1"/>
        </w:rPr>
        <w:t>their spatial</w:t>
      </w:r>
      <w:r w:rsidRPr="00CC339C">
        <w:rPr>
          <w:color w:val="000000" w:themeColor="text1"/>
        </w:rPr>
        <w:t xml:space="preserve"> representations and showed that these are independent, thus challenging current theoretical accounts.</w:t>
      </w:r>
    </w:p>
    <w:p w14:paraId="1184ED59" w14:textId="77777777" w:rsidR="00C448DC" w:rsidRPr="00CC339C" w:rsidRDefault="00C448DC" w:rsidP="00C448DC">
      <w:pPr>
        <w:spacing w:line="480" w:lineRule="auto"/>
        <w:jc w:val="both"/>
        <w:rPr>
          <w:color w:val="000000" w:themeColor="text1"/>
        </w:rPr>
      </w:pPr>
    </w:p>
    <w:p w14:paraId="1CD81745" w14:textId="77777777" w:rsidR="00C448DC" w:rsidRPr="00CC339C" w:rsidRDefault="00C448DC" w:rsidP="00C448DC">
      <w:pPr>
        <w:spacing w:line="480" w:lineRule="auto"/>
        <w:jc w:val="both"/>
        <w:rPr>
          <w:color w:val="000000" w:themeColor="text1"/>
        </w:rPr>
      </w:pPr>
    </w:p>
    <w:p w14:paraId="19BCB4F4" w14:textId="0BE21EEF" w:rsidR="00C448DC" w:rsidRPr="00CC339C" w:rsidRDefault="00C448DC" w:rsidP="00C448DC">
      <w:pPr>
        <w:spacing w:line="480" w:lineRule="auto"/>
        <w:rPr>
          <w:b/>
          <w:bCs/>
          <w:color w:val="000000" w:themeColor="text1"/>
        </w:rPr>
      </w:pPr>
    </w:p>
    <w:p w14:paraId="70348DF8" w14:textId="77777777" w:rsidR="00C448DC" w:rsidRPr="00CC339C" w:rsidRDefault="00C448DC">
      <w:pPr>
        <w:rPr>
          <w:b/>
          <w:bCs/>
          <w:color w:val="000000" w:themeColor="text1"/>
        </w:rPr>
      </w:pPr>
      <w:r w:rsidRPr="00CC339C">
        <w:rPr>
          <w:b/>
          <w:bCs/>
          <w:color w:val="000000" w:themeColor="text1"/>
        </w:rPr>
        <w:br w:type="page"/>
      </w:r>
    </w:p>
    <w:p w14:paraId="3AD2B589" w14:textId="72D02E99" w:rsidR="007513BE" w:rsidRPr="00CC339C" w:rsidRDefault="00F7697A" w:rsidP="00C448DC">
      <w:pPr>
        <w:spacing w:line="480" w:lineRule="auto"/>
        <w:rPr>
          <w:b/>
          <w:bCs/>
          <w:color w:val="000000" w:themeColor="text1"/>
        </w:rPr>
      </w:pPr>
      <w:r w:rsidRPr="00CC339C">
        <w:rPr>
          <w:b/>
          <w:bCs/>
          <w:color w:val="000000" w:themeColor="text1"/>
        </w:rPr>
        <w:lastRenderedPageBreak/>
        <w:t xml:space="preserve">1.0 </w:t>
      </w:r>
      <w:r w:rsidR="007513BE" w:rsidRPr="00CC339C">
        <w:rPr>
          <w:b/>
          <w:bCs/>
          <w:color w:val="000000" w:themeColor="text1"/>
        </w:rPr>
        <w:t>Introduction</w:t>
      </w:r>
    </w:p>
    <w:p w14:paraId="36A1567D" w14:textId="2B6FFD03" w:rsidR="007513BE" w:rsidRPr="00CC339C" w:rsidRDefault="00A402C0" w:rsidP="00C448DC">
      <w:pPr>
        <w:spacing w:line="480" w:lineRule="auto"/>
        <w:ind w:firstLine="720"/>
        <w:jc w:val="both"/>
        <w:rPr>
          <w:color w:val="000000" w:themeColor="text1"/>
        </w:rPr>
      </w:pPr>
      <w:r w:rsidRPr="00CC339C">
        <w:rPr>
          <w:color w:val="000000" w:themeColor="text1"/>
        </w:rPr>
        <w:t xml:space="preserve">Previous studies </w:t>
      </w:r>
      <w:r w:rsidR="00D158FF" w:rsidRPr="00CC339C">
        <w:rPr>
          <w:color w:val="000000" w:themeColor="text1"/>
        </w:rPr>
        <w:t>suggest</w:t>
      </w:r>
      <w:r w:rsidRPr="00CC339C">
        <w:rPr>
          <w:color w:val="000000" w:themeColor="text1"/>
        </w:rPr>
        <w:t xml:space="preserve"> that</w:t>
      </w:r>
      <w:r w:rsidR="00F60365" w:rsidRPr="00CC339C">
        <w:rPr>
          <w:color w:val="000000" w:themeColor="text1"/>
        </w:rPr>
        <w:t xml:space="preserve"> </w:t>
      </w:r>
      <w:r w:rsidR="00BB03DE" w:rsidRPr="00CC339C">
        <w:rPr>
          <w:color w:val="000000" w:themeColor="text1"/>
        </w:rPr>
        <w:t>people represent numbers</w:t>
      </w:r>
      <w:r w:rsidR="00F60365" w:rsidRPr="00CC339C">
        <w:rPr>
          <w:color w:val="000000" w:themeColor="text1"/>
        </w:rPr>
        <w:t xml:space="preserve"> spatially resembling a Mental Number Line (</w:t>
      </w:r>
      <w:proofErr w:type="spellStart"/>
      <w:r w:rsidR="00F60365" w:rsidRPr="00CC339C">
        <w:rPr>
          <w:color w:val="000000" w:themeColor="text1"/>
        </w:rPr>
        <w:t>Restle</w:t>
      </w:r>
      <w:proofErr w:type="spellEnd"/>
      <w:r w:rsidR="00F60365" w:rsidRPr="00CC339C">
        <w:rPr>
          <w:color w:val="000000" w:themeColor="text1"/>
        </w:rPr>
        <w:t>, 1970</w:t>
      </w:r>
      <w:r w:rsidRPr="00CC339C">
        <w:rPr>
          <w:color w:val="000000" w:themeColor="text1"/>
        </w:rPr>
        <w:t xml:space="preserve">; for a review see </w:t>
      </w:r>
      <w:proofErr w:type="spellStart"/>
      <w:r w:rsidR="00FB08D7" w:rsidRPr="00CC339C">
        <w:rPr>
          <w:color w:val="000000" w:themeColor="text1"/>
        </w:rPr>
        <w:t>Toomarian</w:t>
      </w:r>
      <w:proofErr w:type="spellEnd"/>
      <w:r w:rsidR="00FB08D7" w:rsidRPr="00CC339C">
        <w:rPr>
          <w:color w:val="000000" w:themeColor="text1"/>
        </w:rPr>
        <w:t xml:space="preserve"> &amp; Hubbard, 2018</w:t>
      </w:r>
      <w:r w:rsidR="00F60365" w:rsidRPr="00CC339C">
        <w:rPr>
          <w:color w:val="000000" w:themeColor="text1"/>
        </w:rPr>
        <w:t xml:space="preserve">). </w:t>
      </w:r>
      <w:r w:rsidR="009768C6" w:rsidRPr="00CC339C">
        <w:rPr>
          <w:color w:val="000000" w:themeColor="text1"/>
        </w:rPr>
        <w:t>A</w:t>
      </w:r>
      <w:r w:rsidR="00BB03DE" w:rsidRPr="00CC339C">
        <w:rPr>
          <w:color w:val="000000" w:themeColor="text1"/>
        </w:rPr>
        <w:t xml:space="preserve"> consistently</w:t>
      </w:r>
      <w:r w:rsidR="00F60365" w:rsidRPr="00CC339C">
        <w:rPr>
          <w:color w:val="000000" w:themeColor="text1"/>
        </w:rPr>
        <w:t xml:space="preserve"> replicated </w:t>
      </w:r>
      <w:r w:rsidR="00F871F9" w:rsidRPr="00CC339C">
        <w:rPr>
          <w:color w:val="000000" w:themeColor="text1"/>
        </w:rPr>
        <w:t>phenomen</w:t>
      </w:r>
      <w:r w:rsidR="00D10574" w:rsidRPr="00CC339C">
        <w:rPr>
          <w:color w:val="000000" w:themeColor="text1"/>
        </w:rPr>
        <w:t>on</w:t>
      </w:r>
      <w:r w:rsidR="00F60365" w:rsidRPr="00CC339C">
        <w:rPr>
          <w:color w:val="000000" w:themeColor="text1"/>
        </w:rPr>
        <w:t xml:space="preserve"> that supports this view is the Spatial-Numerical Association of Response Codes (SNARC) effect (</w:t>
      </w:r>
      <w:proofErr w:type="spellStart"/>
      <w:r w:rsidR="00F60365" w:rsidRPr="00CC339C">
        <w:rPr>
          <w:color w:val="000000" w:themeColor="text1"/>
        </w:rPr>
        <w:t>Dehaene</w:t>
      </w:r>
      <w:proofErr w:type="spellEnd"/>
      <w:r w:rsidR="00F60365" w:rsidRPr="00CC339C">
        <w:rPr>
          <w:color w:val="000000" w:themeColor="text1"/>
        </w:rPr>
        <w:t xml:space="preserve"> et al., 1993). This consists </w:t>
      </w:r>
      <w:r w:rsidR="000F363E" w:rsidRPr="00CC339C">
        <w:rPr>
          <w:color w:val="000000" w:themeColor="text1"/>
        </w:rPr>
        <w:t xml:space="preserve">of </w:t>
      </w:r>
      <w:r w:rsidR="00F60365" w:rsidRPr="00CC339C">
        <w:rPr>
          <w:color w:val="000000" w:themeColor="text1"/>
        </w:rPr>
        <w:t xml:space="preserve">faster left key responses for small numbers and faster right key responses for large numbers. </w:t>
      </w:r>
      <w:r w:rsidR="00762605" w:rsidRPr="00CC339C">
        <w:rPr>
          <w:color w:val="000000" w:themeColor="text1"/>
        </w:rPr>
        <w:t xml:space="preserve">The direction of this representation seems to be </w:t>
      </w:r>
      <w:r w:rsidR="00CD12AB" w:rsidRPr="00CC339C">
        <w:rPr>
          <w:color w:val="000000" w:themeColor="text1"/>
        </w:rPr>
        <w:t xml:space="preserve">culturally </w:t>
      </w:r>
      <w:r w:rsidR="00762605" w:rsidRPr="00CC339C">
        <w:rPr>
          <w:color w:val="000000" w:themeColor="text1"/>
        </w:rPr>
        <w:t>determined</w:t>
      </w:r>
      <w:r w:rsidR="009768C6" w:rsidRPr="00CC339C">
        <w:rPr>
          <w:color w:val="000000" w:themeColor="text1"/>
        </w:rPr>
        <w:t>, with reading</w:t>
      </w:r>
      <w:r w:rsidR="000F363E" w:rsidRPr="00CC339C">
        <w:rPr>
          <w:color w:val="000000" w:themeColor="text1"/>
        </w:rPr>
        <w:t xml:space="preserve"> and </w:t>
      </w:r>
      <w:r w:rsidR="009768C6" w:rsidRPr="00CC339C">
        <w:rPr>
          <w:color w:val="000000" w:themeColor="text1"/>
        </w:rPr>
        <w:t>writing direction</w:t>
      </w:r>
      <w:r w:rsidR="00E37E20" w:rsidRPr="00CC339C">
        <w:rPr>
          <w:color w:val="000000" w:themeColor="text1"/>
        </w:rPr>
        <w:t xml:space="preserve"> </w:t>
      </w:r>
      <w:r w:rsidR="009768C6" w:rsidRPr="00CC339C">
        <w:rPr>
          <w:color w:val="000000" w:themeColor="text1"/>
        </w:rPr>
        <w:t xml:space="preserve">as well as finger counting being considered </w:t>
      </w:r>
      <w:r w:rsidR="000F363E" w:rsidRPr="00CC339C">
        <w:rPr>
          <w:color w:val="000000" w:themeColor="text1"/>
        </w:rPr>
        <w:t xml:space="preserve">as </w:t>
      </w:r>
      <w:r w:rsidR="00DF29D4" w:rsidRPr="00CC339C">
        <w:rPr>
          <w:color w:val="000000" w:themeColor="text1"/>
        </w:rPr>
        <w:t xml:space="preserve">the basis </w:t>
      </w:r>
      <w:r w:rsidR="000F363E" w:rsidRPr="00CC339C">
        <w:rPr>
          <w:color w:val="000000" w:themeColor="text1"/>
        </w:rPr>
        <w:t xml:space="preserve">for </w:t>
      </w:r>
      <w:r w:rsidR="00DF29D4" w:rsidRPr="00CC339C">
        <w:rPr>
          <w:color w:val="000000" w:themeColor="text1"/>
        </w:rPr>
        <w:t>this</w:t>
      </w:r>
      <w:r w:rsidR="009768C6" w:rsidRPr="00CC339C">
        <w:rPr>
          <w:color w:val="000000" w:themeColor="text1"/>
        </w:rPr>
        <w:t xml:space="preserve"> </w:t>
      </w:r>
      <w:r w:rsidR="00DF29D4" w:rsidRPr="00CC339C">
        <w:rPr>
          <w:color w:val="000000" w:themeColor="text1"/>
        </w:rPr>
        <w:t>long-term</w:t>
      </w:r>
      <w:r w:rsidR="009768C6" w:rsidRPr="00CC339C">
        <w:rPr>
          <w:color w:val="000000" w:themeColor="text1"/>
        </w:rPr>
        <w:t xml:space="preserve"> association</w:t>
      </w:r>
      <w:r w:rsidR="00762605" w:rsidRPr="00CC339C">
        <w:rPr>
          <w:color w:val="000000" w:themeColor="text1"/>
        </w:rPr>
        <w:t xml:space="preserve"> (</w:t>
      </w:r>
      <w:r w:rsidR="00A82992" w:rsidRPr="00CC339C">
        <w:rPr>
          <w:color w:val="000000" w:themeColor="text1"/>
        </w:rPr>
        <w:t>Fis</w:t>
      </w:r>
      <w:r w:rsidR="002B6FA9" w:rsidRPr="00CC339C">
        <w:rPr>
          <w:color w:val="000000" w:themeColor="text1"/>
        </w:rPr>
        <w:t>c</w:t>
      </w:r>
      <w:r w:rsidR="00A82992" w:rsidRPr="00CC339C">
        <w:rPr>
          <w:color w:val="000000" w:themeColor="text1"/>
        </w:rPr>
        <w:t xml:space="preserve">her &amp; </w:t>
      </w:r>
      <w:proofErr w:type="spellStart"/>
      <w:r w:rsidR="00A82992" w:rsidRPr="00CC339C">
        <w:rPr>
          <w:color w:val="000000" w:themeColor="text1"/>
        </w:rPr>
        <w:t>Shaki</w:t>
      </w:r>
      <w:proofErr w:type="spellEnd"/>
      <w:r w:rsidR="00A82992" w:rsidRPr="00CC339C">
        <w:rPr>
          <w:color w:val="000000" w:themeColor="text1"/>
        </w:rPr>
        <w:t xml:space="preserve">, 2017; </w:t>
      </w:r>
      <w:proofErr w:type="spellStart"/>
      <w:r w:rsidR="00762605" w:rsidRPr="00CC339C">
        <w:rPr>
          <w:color w:val="000000" w:themeColor="text1"/>
        </w:rPr>
        <w:t>Shak</w:t>
      </w:r>
      <w:r w:rsidR="00CD12AB" w:rsidRPr="00CC339C">
        <w:rPr>
          <w:color w:val="000000" w:themeColor="text1"/>
        </w:rPr>
        <w:t>i</w:t>
      </w:r>
      <w:proofErr w:type="spellEnd"/>
      <w:r w:rsidR="00CD12AB" w:rsidRPr="00CC339C">
        <w:rPr>
          <w:color w:val="000000" w:themeColor="text1"/>
        </w:rPr>
        <w:t xml:space="preserve"> et al., 2009; Pitt &amp; </w:t>
      </w:r>
      <w:proofErr w:type="spellStart"/>
      <w:r w:rsidR="00762605" w:rsidRPr="00CC339C">
        <w:rPr>
          <w:color w:val="000000" w:themeColor="text1"/>
        </w:rPr>
        <w:t>Casasanto</w:t>
      </w:r>
      <w:proofErr w:type="spellEnd"/>
      <w:r w:rsidR="00CD12AB" w:rsidRPr="00CC339C">
        <w:rPr>
          <w:color w:val="000000" w:themeColor="text1"/>
        </w:rPr>
        <w:t>, 2020</w:t>
      </w:r>
      <w:r w:rsidR="00762605" w:rsidRPr="00CC339C">
        <w:rPr>
          <w:color w:val="000000" w:themeColor="text1"/>
        </w:rPr>
        <w:t>)</w:t>
      </w:r>
      <w:r w:rsidR="00DF29D4" w:rsidRPr="00CC339C">
        <w:rPr>
          <w:color w:val="000000" w:themeColor="text1"/>
        </w:rPr>
        <w:t>.</w:t>
      </w:r>
      <w:r w:rsidR="00762605" w:rsidRPr="00CC339C">
        <w:rPr>
          <w:color w:val="000000" w:themeColor="text1"/>
        </w:rPr>
        <w:t xml:space="preserve"> </w:t>
      </w:r>
      <w:r w:rsidR="00DF29D4" w:rsidRPr="00CC339C">
        <w:rPr>
          <w:color w:val="000000" w:themeColor="text1"/>
        </w:rPr>
        <w:t xml:space="preserve">However, </w:t>
      </w:r>
      <w:r w:rsidR="00D158FF" w:rsidRPr="00CC339C">
        <w:rPr>
          <w:color w:val="000000" w:themeColor="text1"/>
        </w:rPr>
        <w:t xml:space="preserve">it </w:t>
      </w:r>
      <w:r w:rsidR="00E37E20" w:rsidRPr="00CC339C">
        <w:rPr>
          <w:color w:val="000000" w:themeColor="text1"/>
        </w:rPr>
        <w:t xml:space="preserve">has been </w:t>
      </w:r>
      <w:r w:rsidR="00D158FF" w:rsidRPr="00CC339C">
        <w:rPr>
          <w:color w:val="000000" w:themeColor="text1"/>
        </w:rPr>
        <w:t xml:space="preserve">shown that </w:t>
      </w:r>
      <w:r w:rsidR="00762605" w:rsidRPr="00CC339C">
        <w:rPr>
          <w:color w:val="000000" w:themeColor="text1"/>
        </w:rPr>
        <w:t xml:space="preserve">contextual manipulations </w:t>
      </w:r>
      <w:r w:rsidR="00843189" w:rsidRPr="00CC339C">
        <w:rPr>
          <w:color w:val="000000" w:themeColor="text1"/>
        </w:rPr>
        <w:t>can</w:t>
      </w:r>
      <w:r w:rsidR="00BB03DE" w:rsidRPr="00CC339C">
        <w:rPr>
          <w:color w:val="000000" w:themeColor="text1"/>
        </w:rPr>
        <w:t xml:space="preserve"> </w:t>
      </w:r>
      <w:r w:rsidR="00762605" w:rsidRPr="00CC339C">
        <w:rPr>
          <w:color w:val="000000" w:themeColor="text1"/>
        </w:rPr>
        <w:t xml:space="preserve">reverse </w:t>
      </w:r>
      <w:r w:rsidR="00075FC6" w:rsidRPr="00CC339C">
        <w:rPr>
          <w:color w:val="000000" w:themeColor="text1"/>
        </w:rPr>
        <w:t>the direction of the Spatial-Numerical Association</w:t>
      </w:r>
      <w:r w:rsidR="00762605" w:rsidRPr="00CC339C">
        <w:rPr>
          <w:color w:val="000000" w:themeColor="text1"/>
        </w:rPr>
        <w:t xml:space="preserve"> (</w:t>
      </w:r>
      <w:proofErr w:type="spellStart"/>
      <w:r w:rsidR="00762605" w:rsidRPr="00CC339C">
        <w:rPr>
          <w:color w:val="000000" w:themeColor="text1"/>
        </w:rPr>
        <w:t>Bachtold</w:t>
      </w:r>
      <w:proofErr w:type="spellEnd"/>
      <w:r w:rsidR="00762605" w:rsidRPr="00CC339C">
        <w:rPr>
          <w:color w:val="000000" w:themeColor="text1"/>
        </w:rPr>
        <w:t xml:space="preserve"> et al., 1998; Mingolo et al.,</w:t>
      </w:r>
      <w:r w:rsidR="008945D0" w:rsidRPr="00CC339C">
        <w:rPr>
          <w:color w:val="000000" w:themeColor="text1"/>
        </w:rPr>
        <w:t xml:space="preserve"> 2021</w:t>
      </w:r>
      <w:r w:rsidR="00762605" w:rsidRPr="00CC339C">
        <w:rPr>
          <w:color w:val="000000" w:themeColor="text1"/>
        </w:rPr>
        <w:t xml:space="preserve">). </w:t>
      </w:r>
    </w:p>
    <w:p w14:paraId="6FD1177D" w14:textId="55985AD2" w:rsidR="007C3CBA" w:rsidRPr="00CC339C" w:rsidRDefault="00762605" w:rsidP="00C448DC">
      <w:pPr>
        <w:spacing w:line="480" w:lineRule="auto"/>
        <w:ind w:firstLine="720"/>
        <w:jc w:val="both"/>
        <w:rPr>
          <w:color w:val="000000" w:themeColor="text1"/>
        </w:rPr>
      </w:pPr>
      <w:r w:rsidRPr="00CC339C">
        <w:rPr>
          <w:color w:val="000000" w:themeColor="text1"/>
        </w:rPr>
        <w:t xml:space="preserve">Although symbolic numerals have been the </w:t>
      </w:r>
      <w:r w:rsidR="00AF195B" w:rsidRPr="00CC339C">
        <w:rPr>
          <w:color w:val="000000" w:themeColor="text1"/>
        </w:rPr>
        <w:t>most investigated</w:t>
      </w:r>
      <w:r w:rsidRPr="00CC339C">
        <w:rPr>
          <w:color w:val="000000" w:themeColor="text1"/>
        </w:rPr>
        <w:t xml:space="preserve"> stimuli, SNARC-like effects </w:t>
      </w:r>
      <w:r w:rsidR="0035364B" w:rsidRPr="00CC339C">
        <w:rPr>
          <w:color w:val="000000" w:themeColor="text1"/>
        </w:rPr>
        <w:t xml:space="preserve">have been revealed in a multitude of </w:t>
      </w:r>
      <w:r w:rsidR="00DD259D" w:rsidRPr="00CC339C">
        <w:rPr>
          <w:color w:val="000000" w:themeColor="text1"/>
        </w:rPr>
        <w:t xml:space="preserve">non-numerical </w:t>
      </w:r>
      <w:r w:rsidR="0035364B" w:rsidRPr="00CC339C">
        <w:rPr>
          <w:color w:val="000000" w:themeColor="text1"/>
        </w:rPr>
        <w:t>dimension</w:t>
      </w:r>
      <w:r w:rsidR="00F871F9" w:rsidRPr="00CC339C">
        <w:rPr>
          <w:color w:val="000000" w:themeColor="text1"/>
        </w:rPr>
        <w:t>s.</w:t>
      </w:r>
      <w:r w:rsidR="00C31FBF" w:rsidRPr="00CC339C">
        <w:rPr>
          <w:color w:val="000000" w:themeColor="text1"/>
        </w:rPr>
        <w:t xml:space="preserve"> While examples of symbolic non-numerical stimuli are relatively rare and can be found in music notation (</w:t>
      </w:r>
      <w:proofErr w:type="spellStart"/>
      <w:r w:rsidR="00C31FBF" w:rsidRPr="00CC339C">
        <w:rPr>
          <w:color w:val="000000" w:themeColor="text1"/>
        </w:rPr>
        <w:t>Ariga</w:t>
      </w:r>
      <w:proofErr w:type="spellEnd"/>
      <w:r w:rsidR="00C31FBF" w:rsidRPr="00CC339C">
        <w:rPr>
          <w:color w:val="000000" w:themeColor="text1"/>
        </w:rPr>
        <w:t xml:space="preserve"> &amp; Saito, 2019; </w:t>
      </w:r>
      <w:proofErr w:type="spellStart"/>
      <w:r w:rsidR="00C31FBF" w:rsidRPr="00CC339C">
        <w:rPr>
          <w:color w:val="000000" w:themeColor="text1"/>
        </w:rPr>
        <w:t>Fumarola</w:t>
      </w:r>
      <w:proofErr w:type="spellEnd"/>
      <w:r w:rsidR="00C31FBF" w:rsidRPr="00CC339C">
        <w:rPr>
          <w:color w:val="000000" w:themeColor="text1"/>
        </w:rPr>
        <w:t xml:space="preserve"> et al., 2020; Prpic et al., 2016)</w:t>
      </w:r>
      <w:r w:rsidR="003536C0" w:rsidRPr="00CC339C">
        <w:rPr>
          <w:color w:val="000000" w:themeColor="text1"/>
        </w:rPr>
        <w:t xml:space="preserve"> and </w:t>
      </w:r>
      <w:r w:rsidR="00C31FBF" w:rsidRPr="00CC339C">
        <w:rPr>
          <w:color w:val="000000" w:themeColor="text1"/>
        </w:rPr>
        <w:t>letters</w:t>
      </w:r>
      <w:r w:rsidR="003536C0" w:rsidRPr="00CC339C">
        <w:rPr>
          <w:color w:val="000000" w:themeColor="text1"/>
        </w:rPr>
        <w:t xml:space="preserve"> of the alphabet</w:t>
      </w:r>
      <w:r w:rsidR="00C31FBF" w:rsidRPr="00CC339C">
        <w:rPr>
          <w:color w:val="000000" w:themeColor="text1"/>
        </w:rPr>
        <w:t xml:space="preserve"> (</w:t>
      </w:r>
      <w:proofErr w:type="spellStart"/>
      <w:r w:rsidR="003536C0" w:rsidRPr="00CC339C">
        <w:rPr>
          <w:color w:val="000000" w:themeColor="text1"/>
        </w:rPr>
        <w:t>Gevers</w:t>
      </w:r>
      <w:proofErr w:type="spellEnd"/>
      <w:r w:rsidR="003536C0" w:rsidRPr="00CC339C">
        <w:rPr>
          <w:color w:val="000000" w:themeColor="text1"/>
        </w:rPr>
        <w:t xml:space="preserve"> et al., 2003</w:t>
      </w:r>
      <w:r w:rsidR="00C31FBF" w:rsidRPr="00CC339C">
        <w:rPr>
          <w:color w:val="000000" w:themeColor="text1"/>
        </w:rPr>
        <w:t>), non-symbolic stimuli have been widely studied across different modalities.</w:t>
      </w:r>
      <w:r w:rsidR="00F871F9" w:rsidRPr="00CC339C">
        <w:rPr>
          <w:color w:val="000000" w:themeColor="text1"/>
        </w:rPr>
        <w:t xml:space="preserve"> </w:t>
      </w:r>
      <w:r w:rsidR="00B022BD" w:rsidRPr="00CC339C">
        <w:rPr>
          <w:color w:val="000000" w:themeColor="text1"/>
        </w:rPr>
        <w:t>M</w:t>
      </w:r>
      <w:r w:rsidR="00F871F9" w:rsidRPr="00CC339C">
        <w:rPr>
          <w:color w:val="000000" w:themeColor="text1"/>
        </w:rPr>
        <w:t xml:space="preserve">ost common examples are in </w:t>
      </w:r>
      <w:r w:rsidR="00B022BD" w:rsidRPr="00CC339C">
        <w:rPr>
          <w:color w:val="000000" w:themeColor="text1"/>
        </w:rPr>
        <w:t xml:space="preserve">the </w:t>
      </w:r>
      <w:r w:rsidR="00F871F9" w:rsidRPr="00CC339C">
        <w:rPr>
          <w:color w:val="000000" w:themeColor="text1"/>
        </w:rPr>
        <w:t>visual modality</w:t>
      </w:r>
      <w:r w:rsidR="00B62AE3" w:rsidRPr="00CC339C">
        <w:rPr>
          <w:color w:val="000000" w:themeColor="text1"/>
        </w:rPr>
        <w:t xml:space="preserve"> </w:t>
      </w:r>
      <w:r w:rsidR="00F871F9" w:rsidRPr="00CC339C">
        <w:rPr>
          <w:color w:val="000000" w:themeColor="text1"/>
        </w:rPr>
        <w:t xml:space="preserve">with </w:t>
      </w:r>
      <w:r w:rsidR="0035364B" w:rsidRPr="00CC339C">
        <w:rPr>
          <w:color w:val="000000" w:themeColor="text1"/>
        </w:rPr>
        <w:t xml:space="preserve">the size of </w:t>
      </w:r>
      <w:r w:rsidR="00CD12AB" w:rsidRPr="00CC339C">
        <w:rPr>
          <w:color w:val="000000" w:themeColor="text1"/>
        </w:rPr>
        <w:t>pictorial figures</w:t>
      </w:r>
      <w:r w:rsidR="0035364B" w:rsidRPr="00CC339C">
        <w:rPr>
          <w:color w:val="000000" w:themeColor="text1"/>
        </w:rPr>
        <w:t xml:space="preserve"> (</w:t>
      </w:r>
      <w:r w:rsidR="00F871F9" w:rsidRPr="00CC339C">
        <w:rPr>
          <w:color w:val="000000" w:themeColor="text1"/>
        </w:rPr>
        <w:t>Prpic et al., 20</w:t>
      </w:r>
      <w:r w:rsidR="0065691D" w:rsidRPr="00CC339C">
        <w:rPr>
          <w:color w:val="000000" w:themeColor="text1"/>
        </w:rPr>
        <w:t>20</w:t>
      </w:r>
      <w:r w:rsidR="00F871F9" w:rsidRPr="00CC339C">
        <w:rPr>
          <w:color w:val="000000" w:themeColor="text1"/>
        </w:rPr>
        <w:t>; Ren et al.</w:t>
      </w:r>
      <w:r w:rsidR="00CD12AB" w:rsidRPr="00CC339C">
        <w:rPr>
          <w:color w:val="000000" w:themeColor="text1"/>
        </w:rPr>
        <w:t>, 2011</w:t>
      </w:r>
      <w:r w:rsidR="0035364B" w:rsidRPr="00CC339C">
        <w:rPr>
          <w:color w:val="000000" w:themeColor="text1"/>
        </w:rPr>
        <w:t>),</w:t>
      </w:r>
      <w:r w:rsidR="006D167C" w:rsidRPr="00CC339C">
        <w:rPr>
          <w:color w:val="000000" w:themeColor="text1"/>
        </w:rPr>
        <w:t xml:space="preserve"> </w:t>
      </w:r>
      <w:r w:rsidR="0035364B" w:rsidRPr="00CC339C">
        <w:rPr>
          <w:color w:val="000000" w:themeColor="text1"/>
        </w:rPr>
        <w:t>luminance (</w:t>
      </w:r>
      <w:proofErr w:type="spellStart"/>
      <w:r w:rsidR="0035364B" w:rsidRPr="00CC339C">
        <w:rPr>
          <w:color w:val="000000" w:themeColor="text1"/>
        </w:rPr>
        <w:t>Fumarola</w:t>
      </w:r>
      <w:proofErr w:type="spellEnd"/>
      <w:r w:rsidR="0035364B" w:rsidRPr="00CC339C">
        <w:rPr>
          <w:color w:val="000000" w:themeColor="text1"/>
        </w:rPr>
        <w:t xml:space="preserve"> et al., 2014</w:t>
      </w:r>
      <w:r w:rsidR="00B022BD" w:rsidRPr="00CC339C">
        <w:rPr>
          <w:color w:val="000000" w:themeColor="text1"/>
        </w:rPr>
        <w:t>; Ren et al., 2011</w:t>
      </w:r>
      <w:r w:rsidR="0035364B" w:rsidRPr="00CC339C">
        <w:rPr>
          <w:color w:val="000000" w:themeColor="text1"/>
        </w:rPr>
        <w:t>)</w:t>
      </w:r>
      <w:r w:rsidR="006D167C" w:rsidRPr="00CC339C">
        <w:rPr>
          <w:color w:val="000000" w:themeColor="text1"/>
        </w:rPr>
        <w:t xml:space="preserve">, </w:t>
      </w:r>
      <w:r w:rsidR="009B16DD" w:rsidRPr="00CC339C">
        <w:rPr>
          <w:color w:val="000000" w:themeColor="text1"/>
        </w:rPr>
        <w:t>angle magnitude (</w:t>
      </w:r>
      <w:proofErr w:type="spellStart"/>
      <w:r w:rsidR="009B16DD" w:rsidRPr="00CC339C">
        <w:rPr>
          <w:color w:val="000000" w:themeColor="text1"/>
        </w:rPr>
        <w:t>Fumarola</w:t>
      </w:r>
      <w:proofErr w:type="spellEnd"/>
      <w:r w:rsidR="009B16DD" w:rsidRPr="00CC339C">
        <w:rPr>
          <w:color w:val="000000" w:themeColor="text1"/>
        </w:rPr>
        <w:t xml:space="preserve"> et al., 2016)</w:t>
      </w:r>
      <w:r w:rsidR="00B022BD" w:rsidRPr="00CC339C">
        <w:rPr>
          <w:color w:val="000000" w:themeColor="text1"/>
        </w:rPr>
        <w:t xml:space="preserve"> as well as emotional magnitude </w:t>
      </w:r>
      <w:r w:rsidR="00DD0E7C" w:rsidRPr="00CC339C">
        <w:rPr>
          <w:color w:val="000000" w:themeColor="text1"/>
        </w:rPr>
        <w:t>in</w:t>
      </w:r>
      <w:r w:rsidR="00B022BD" w:rsidRPr="00CC339C">
        <w:rPr>
          <w:color w:val="000000" w:themeColor="text1"/>
        </w:rPr>
        <w:t xml:space="preserve"> facial displays </w:t>
      </w:r>
      <w:r w:rsidR="0035364B" w:rsidRPr="00CC339C">
        <w:rPr>
          <w:color w:val="000000" w:themeColor="text1"/>
        </w:rPr>
        <w:t>(</w:t>
      </w:r>
      <w:r w:rsidR="00B022BD" w:rsidRPr="00CC339C">
        <w:rPr>
          <w:color w:val="000000" w:themeColor="text1"/>
        </w:rPr>
        <w:t xml:space="preserve">Holmes &amp; Lourenco, 2011, Holmes et al., 2019; </w:t>
      </w:r>
      <w:r w:rsidR="006D53F1" w:rsidRPr="00CC339C">
        <w:rPr>
          <w:color w:val="000000" w:themeColor="text1"/>
        </w:rPr>
        <w:t xml:space="preserve">but </w:t>
      </w:r>
      <w:r w:rsidR="0035364B" w:rsidRPr="00CC339C">
        <w:rPr>
          <w:color w:val="000000" w:themeColor="text1"/>
        </w:rPr>
        <w:t xml:space="preserve">see also </w:t>
      </w:r>
      <w:proofErr w:type="spellStart"/>
      <w:r w:rsidR="0035364B" w:rsidRPr="00CC339C">
        <w:rPr>
          <w:color w:val="000000" w:themeColor="text1"/>
        </w:rPr>
        <w:t>Fantoni</w:t>
      </w:r>
      <w:proofErr w:type="spellEnd"/>
      <w:r w:rsidR="00B022BD" w:rsidRPr="00CC339C">
        <w:rPr>
          <w:color w:val="000000" w:themeColor="text1"/>
        </w:rPr>
        <w:t xml:space="preserve"> et al., 2019 and</w:t>
      </w:r>
      <w:r w:rsidR="0035364B" w:rsidRPr="00CC339C">
        <w:rPr>
          <w:color w:val="000000" w:themeColor="text1"/>
        </w:rPr>
        <w:t xml:space="preserve"> Baldassi</w:t>
      </w:r>
      <w:r w:rsidR="00B022BD" w:rsidRPr="00CC339C">
        <w:rPr>
          <w:color w:val="000000" w:themeColor="text1"/>
        </w:rPr>
        <w:t xml:space="preserve"> et al., 202</w:t>
      </w:r>
      <w:r w:rsidR="002B6FA9" w:rsidRPr="00CC339C">
        <w:rPr>
          <w:color w:val="000000" w:themeColor="text1"/>
        </w:rPr>
        <w:t>1</w:t>
      </w:r>
      <w:r w:rsidR="0035364B" w:rsidRPr="00CC339C">
        <w:rPr>
          <w:color w:val="000000" w:themeColor="text1"/>
        </w:rPr>
        <w:t>)</w:t>
      </w:r>
      <w:r w:rsidR="00F871F9" w:rsidRPr="00CC339C">
        <w:rPr>
          <w:color w:val="000000" w:themeColor="text1"/>
        </w:rPr>
        <w:t xml:space="preserve">. </w:t>
      </w:r>
      <w:r w:rsidR="00E37E20" w:rsidRPr="00CC339C">
        <w:rPr>
          <w:color w:val="000000" w:themeColor="text1"/>
        </w:rPr>
        <w:t xml:space="preserve">There are also numerous </w:t>
      </w:r>
      <w:r w:rsidR="00903E35" w:rsidRPr="00CC339C">
        <w:rPr>
          <w:color w:val="000000" w:themeColor="text1"/>
        </w:rPr>
        <w:t xml:space="preserve">examples </w:t>
      </w:r>
      <w:r w:rsidR="000E65DC" w:rsidRPr="00CC339C">
        <w:rPr>
          <w:color w:val="000000" w:themeColor="text1"/>
        </w:rPr>
        <w:t>in</w:t>
      </w:r>
      <w:r w:rsidR="00903E35" w:rsidRPr="00CC339C">
        <w:rPr>
          <w:color w:val="000000" w:themeColor="text1"/>
        </w:rPr>
        <w:t xml:space="preserve"> the auditory modality with pitch</w:t>
      </w:r>
      <w:r w:rsidR="000E65DC" w:rsidRPr="00CC339C">
        <w:rPr>
          <w:color w:val="000000" w:themeColor="text1"/>
        </w:rPr>
        <w:t xml:space="preserve"> (Lega et al., 2020; </w:t>
      </w:r>
      <w:proofErr w:type="spellStart"/>
      <w:r w:rsidR="000E65DC" w:rsidRPr="00CC339C">
        <w:rPr>
          <w:color w:val="000000" w:themeColor="text1"/>
        </w:rPr>
        <w:t>Lidji</w:t>
      </w:r>
      <w:proofErr w:type="spellEnd"/>
      <w:r w:rsidR="000E65DC" w:rsidRPr="00CC339C">
        <w:rPr>
          <w:color w:val="000000" w:themeColor="text1"/>
        </w:rPr>
        <w:t xml:space="preserve"> et al., 2007; </w:t>
      </w:r>
      <w:proofErr w:type="spellStart"/>
      <w:r w:rsidR="000E65DC" w:rsidRPr="00CC339C">
        <w:rPr>
          <w:color w:val="000000" w:themeColor="text1"/>
        </w:rPr>
        <w:t>Pitteri</w:t>
      </w:r>
      <w:proofErr w:type="spellEnd"/>
      <w:r w:rsidR="000E65DC" w:rsidRPr="00CC339C">
        <w:rPr>
          <w:color w:val="000000" w:themeColor="text1"/>
        </w:rPr>
        <w:t xml:space="preserve"> et al., 201</w:t>
      </w:r>
      <w:r w:rsidR="0037446D" w:rsidRPr="00CC339C">
        <w:rPr>
          <w:color w:val="000000" w:themeColor="text1"/>
        </w:rPr>
        <w:t>5</w:t>
      </w:r>
      <w:r w:rsidR="000E65DC" w:rsidRPr="00CC339C">
        <w:rPr>
          <w:color w:val="000000" w:themeColor="text1"/>
        </w:rPr>
        <w:t xml:space="preserve">; Prpic &amp; </w:t>
      </w:r>
      <w:proofErr w:type="spellStart"/>
      <w:r w:rsidR="000E65DC" w:rsidRPr="00CC339C">
        <w:rPr>
          <w:color w:val="000000" w:themeColor="text1"/>
        </w:rPr>
        <w:t>Domijan</w:t>
      </w:r>
      <w:proofErr w:type="spellEnd"/>
      <w:r w:rsidR="000E65DC" w:rsidRPr="00CC339C">
        <w:rPr>
          <w:color w:val="000000" w:themeColor="text1"/>
        </w:rPr>
        <w:t>, 2018; Rusconi et al., 2006)</w:t>
      </w:r>
      <w:r w:rsidR="00903E35" w:rsidRPr="00CC339C">
        <w:rPr>
          <w:color w:val="000000" w:themeColor="text1"/>
        </w:rPr>
        <w:t>, loudness</w:t>
      </w:r>
      <w:r w:rsidR="000E65DC" w:rsidRPr="00CC339C">
        <w:rPr>
          <w:color w:val="000000" w:themeColor="text1"/>
        </w:rPr>
        <w:t xml:space="preserve"> (</w:t>
      </w:r>
      <w:proofErr w:type="spellStart"/>
      <w:r w:rsidR="000E65DC" w:rsidRPr="00CC339C">
        <w:rPr>
          <w:color w:val="000000" w:themeColor="text1"/>
        </w:rPr>
        <w:t>Bruzzi</w:t>
      </w:r>
      <w:proofErr w:type="spellEnd"/>
      <w:r w:rsidR="000E65DC" w:rsidRPr="00CC339C">
        <w:rPr>
          <w:color w:val="000000" w:themeColor="text1"/>
        </w:rPr>
        <w:t xml:space="preserve"> et al., 2017; Hartmann &amp; Mast, 2017)</w:t>
      </w:r>
      <w:r w:rsidR="00E37E20" w:rsidRPr="00CC339C">
        <w:rPr>
          <w:color w:val="000000" w:themeColor="text1"/>
        </w:rPr>
        <w:t>,</w:t>
      </w:r>
      <w:r w:rsidR="00903E35" w:rsidRPr="00CC339C">
        <w:rPr>
          <w:color w:val="000000" w:themeColor="text1"/>
        </w:rPr>
        <w:t xml:space="preserve"> and temporal </w:t>
      </w:r>
      <w:r w:rsidR="000E65DC" w:rsidRPr="00CC339C">
        <w:rPr>
          <w:color w:val="000000" w:themeColor="text1"/>
        </w:rPr>
        <w:t>aspects of the</w:t>
      </w:r>
      <w:r w:rsidR="00E37E20" w:rsidRPr="00CC339C">
        <w:rPr>
          <w:color w:val="000000" w:themeColor="text1"/>
        </w:rPr>
        <w:t xml:space="preserve"> auditory</w:t>
      </w:r>
      <w:r w:rsidR="000E65DC" w:rsidRPr="00CC339C">
        <w:rPr>
          <w:color w:val="000000" w:themeColor="text1"/>
        </w:rPr>
        <w:t xml:space="preserve"> </w:t>
      </w:r>
      <w:r w:rsidR="00903E35" w:rsidRPr="00CC339C">
        <w:rPr>
          <w:color w:val="000000" w:themeColor="text1"/>
        </w:rPr>
        <w:t xml:space="preserve">stimuli </w:t>
      </w:r>
      <w:r w:rsidR="000E65DC" w:rsidRPr="00CC339C">
        <w:rPr>
          <w:color w:val="000000" w:themeColor="text1"/>
        </w:rPr>
        <w:t xml:space="preserve">(Ishihara et al., 2008; De Tommaso &amp; Prpic, 2020) </w:t>
      </w:r>
      <w:r w:rsidR="00C97097" w:rsidRPr="00CC339C">
        <w:rPr>
          <w:color w:val="000000" w:themeColor="text1"/>
        </w:rPr>
        <w:t xml:space="preserve">being </w:t>
      </w:r>
      <w:r w:rsidR="00DD0E7C" w:rsidRPr="00CC339C">
        <w:rPr>
          <w:color w:val="000000" w:themeColor="text1"/>
        </w:rPr>
        <w:t xml:space="preserve">commonly </w:t>
      </w:r>
      <w:r w:rsidR="00C97097" w:rsidRPr="00CC339C">
        <w:rPr>
          <w:color w:val="000000" w:themeColor="text1"/>
        </w:rPr>
        <w:t xml:space="preserve">investigated. </w:t>
      </w:r>
      <w:r w:rsidR="00406839" w:rsidRPr="00CC339C">
        <w:rPr>
          <w:color w:val="000000" w:themeColor="text1"/>
        </w:rPr>
        <w:t>R</w:t>
      </w:r>
      <w:r w:rsidR="00C97097" w:rsidRPr="00CC339C">
        <w:rPr>
          <w:color w:val="000000" w:themeColor="text1"/>
        </w:rPr>
        <w:t>ecent</w:t>
      </w:r>
      <w:r w:rsidR="00223841" w:rsidRPr="00CC339C">
        <w:rPr>
          <w:color w:val="000000" w:themeColor="text1"/>
        </w:rPr>
        <w:t xml:space="preserve">ly, </w:t>
      </w:r>
      <w:r w:rsidR="007C3CBA" w:rsidRPr="00CC339C">
        <w:rPr>
          <w:color w:val="000000" w:themeColor="text1"/>
        </w:rPr>
        <w:t>somatosensory</w:t>
      </w:r>
      <w:r w:rsidR="005C75F6" w:rsidRPr="00CC339C">
        <w:rPr>
          <w:color w:val="000000" w:themeColor="text1"/>
        </w:rPr>
        <w:t xml:space="preserve"> </w:t>
      </w:r>
      <w:r w:rsidR="007C3CBA" w:rsidRPr="00CC339C">
        <w:rPr>
          <w:color w:val="000000" w:themeColor="text1"/>
        </w:rPr>
        <w:lastRenderedPageBreak/>
        <w:t xml:space="preserve">information </w:t>
      </w:r>
      <w:r w:rsidR="00D93121" w:rsidRPr="00CC339C">
        <w:rPr>
          <w:color w:val="000000" w:themeColor="text1"/>
        </w:rPr>
        <w:t>has been studied</w:t>
      </w:r>
      <w:r w:rsidR="00223841" w:rsidRPr="00CC339C">
        <w:rPr>
          <w:color w:val="000000" w:themeColor="text1"/>
        </w:rPr>
        <w:t xml:space="preserve"> </w:t>
      </w:r>
      <w:r w:rsidR="007C3CBA" w:rsidRPr="00CC339C">
        <w:rPr>
          <w:color w:val="000000" w:themeColor="text1"/>
        </w:rPr>
        <w:t>revealing similar effects for</w:t>
      </w:r>
      <w:r w:rsidR="00F871F9" w:rsidRPr="00CC339C">
        <w:rPr>
          <w:color w:val="000000" w:themeColor="text1"/>
        </w:rPr>
        <w:t xml:space="preserve"> weight (</w:t>
      </w:r>
      <w:r w:rsidR="0077548A" w:rsidRPr="00CC339C">
        <w:rPr>
          <w:color w:val="000000" w:themeColor="text1"/>
        </w:rPr>
        <w:t xml:space="preserve">Dalmaso &amp; Vicovaro, 2019; </w:t>
      </w:r>
      <w:r w:rsidR="00F871F9" w:rsidRPr="00CC339C">
        <w:rPr>
          <w:color w:val="000000" w:themeColor="text1"/>
        </w:rPr>
        <w:t>Vicovaro &amp; Dalmaso</w:t>
      </w:r>
      <w:r w:rsidR="0077548A" w:rsidRPr="00CC339C">
        <w:rPr>
          <w:color w:val="000000" w:themeColor="text1"/>
        </w:rPr>
        <w:t>, 202</w:t>
      </w:r>
      <w:r w:rsidR="0037446D" w:rsidRPr="00CC339C">
        <w:rPr>
          <w:color w:val="000000" w:themeColor="text1"/>
        </w:rPr>
        <w:t>0</w:t>
      </w:r>
      <w:r w:rsidR="00F871F9" w:rsidRPr="00CC339C">
        <w:rPr>
          <w:color w:val="000000" w:themeColor="text1"/>
        </w:rPr>
        <w:t>)</w:t>
      </w:r>
      <w:r w:rsidR="007C3CBA" w:rsidRPr="00CC339C">
        <w:rPr>
          <w:color w:val="000000" w:themeColor="text1"/>
        </w:rPr>
        <w:t xml:space="preserve"> and vibrotactile stimuli (</w:t>
      </w:r>
      <w:proofErr w:type="spellStart"/>
      <w:r w:rsidR="007C3CBA" w:rsidRPr="00CC339C">
        <w:rPr>
          <w:color w:val="000000" w:themeColor="text1"/>
        </w:rPr>
        <w:t>Bollini</w:t>
      </w:r>
      <w:proofErr w:type="spellEnd"/>
      <w:r w:rsidR="007C3CBA" w:rsidRPr="00CC339C">
        <w:rPr>
          <w:color w:val="000000" w:themeColor="text1"/>
        </w:rPr>
        <w:t xml:space="preserve"> et al., 2020)</w:t>
      </w:r>
      <w:r w:rsidR="0035364B" w:rsidRPr="00CC339C">
        <w:rPr>
          <w:color w:val="000000" w:themeColor="text1"/>
        </w:rPr>
        <w:t>.</w:t>
      </w:r>
      <w:r w:rsidR="005C75F6" w:rsidRPr="00CC339C">
        <w:rPr>
          <w:color w:val="000000" w:themeColor="text1"/>
        </w:rPr>
        <w:t xml:space="preserve"> </w:t>
      </w:r>
    </w:p>
    <w:p w14:paraId="44348B7A" w14:textId="04B5352E" w:rsidR="009B16DD" w:rsidRPr="00CC339C" w:rsidRDefault="00C31B8F" w:rsidP="00C448DC">
      <w:pPr>
        <w:spacing w:line="480" w:lineRule="auto"/>
        <w:ind w:firstLine="720"/>
        <w:jc w:val="both"/>
        <w:rPr>
          <w:color w:val="000000" w:themeColor="text1"/>
        </w:rPr>
      </w:pPr>
      <w:r w:rsidRPr="00CC339C">
        <w:rPr>
          <w:color w:val="000000" w:themeColor="text1"/>
        </w:rPr>
        <w:t xml:space="preserve">The </w:t>
      </w:r>
      <w:r w:rsidR="007C3CBA" w:rsidRPr="00CC339C">
        <w:rPr>
          <w:color w:val="000000" w:themeColor="text1"/>
        </w:rPr>
        <w:t xml:space="preserve">ATOM </w:t>
      </w:r>
      <w:r w:rsidRPr="00CC339C">
        <w:rPr>
          <w:color w:val="000000" w:themeColor="text1"/>
        </w:rPr>
        <w:t xml:space="preserve">(A Theory of Magnitude) </w:t>
      </w:r>
      <w:r w:rsidR="007C3CBA" w:rsidRPr="00CC339C">
        <w:rPr>
          <w:color w:val="000000" w:themeColor="text1"/>
        </w:rPr>
        <w:t>model</w:t>
      </w:r>
      <w:r w:rsidRPr="00CC339C">
        <w:rPr>
          <w:color w:val="000000" w:themeColor="text1"/>
        </w:rPr>
        <w:t xml:space="preserve"> (Walsh, 2003; </w:t>
      </w:r>
      <w:proofErr w:type="spellStart"/>
      <w:r w:rsidR="0089412A" w:rsidRPr="00CC339C">
        <w:rPr>
          <w:color w:val="000000" w:themeColor="text1"/>
        </w:rPr>
        <w:t>Bueti</w:t>
      </w:r>
      <w:proofErr w:type="spellEnd"/>
      <w:r w:rsidR="0089412A" w:rsidRPr="00CC339C">
        <w:rPr>
          <w:color w:val="000000" w:themeColor="text1"/>
        </w:rPr>
        <w:t xml:space="preserve"> &amp; Walsh, 2009</w:t>
      </w:r>
      <w:r w:rsidRPr="00CC339C">
        <w:rPr>
          <w:color w:val="000000" w:themeColor="text1"/>
        </w:rPr>
        <w:t xml:space="preserve">) has been commonly used as </w:t>
      </w:r>
      <w:r w:rsidR="007400E5" w:rsidRPr="00CC339C">
        <w:rPr>
          <w:color w:val="000000" w:themeColor="text1"/>
        </w:rPr>
        <w:t>a framework to encomp</w:t>
      </w:r>
      <w:r w:rsidR="00BC380B" w:rsidRPr="00CC339C">
        <w:rPr>
          <w:color w:val="000000" w:themeColor="text1"/>
        </w:rPr>
        <w:t xml:space="preserve">ass a whole range of </w:t>
      </w:r>
      <w:r w:rsidR="00580AB9" w:rsidRPr="00CC339C">
        <w:rPr>
          <w:color w:val="000000" w:themeColor="text1"/>
        </w:rPr>
        <w:t>SNARC-like</w:t>
      </w:r>
      <w:r w:rsidRPr="00CC339C">
        <w:rPr>
          <w:color w:val="000000" w:themeColor="text1"/>
        </w:rPr>
        <w:t xml:space="preserve"> effects</w:t>
      </w:r>
      <w:r w:rsidR="0089412A" w:rsidRPr="00CC339C">
        <w:rPr>
          <w:color w:val="000000" w:themeColor="text1"/>
        </w:rPr>
        <w:t xml:space="preserve"> since the theory posits that space and quantity are processed by a generalized magnitude system. </w:t>
      </w:r>
      <w:r w:rsidR="00823F83" w:rsidRPr="00CC339C">
        <w:rPr>
          <w:color w:val="000000" w:themeColor="text1"/>
        </w:rPr>
        <w:t>Walsh (2003) also suggested that SNARC should prove to be a SQUARC (Spatial-Quantity Association of Response Codes) effect</w:t>
      </w:r>
      <w:r w:rsidR="00A67C2D" w:rsidRPr="00CC339C">
        <w:rPr>
          <w:color w:val="000000" w:themeColor="text1"/>
        </w:rPr>
        <w:t xml:space="preserve"> whereby magnitudes</w:t>
      </w:r>
      <w:r w:rsidR="00823F83" w:rsidRPr="00CC339C">
        <w:rPr>
          <w:color w:val="000000" w:themeColor="text1"/>
        </w:rPr>
        <w:t xml:space="preserve"> across different domains should be spatially coded similarly to numbers. The </w:t>
      </w:r>
      <w:r w:rsidR="00791580" w:rsidRPr="00CC339C">
        <w:rPr>
          <w:color w:val="000000" w:themeColor="text1"/>
        </w:rPr>
        <w:t>presence of SNARC-like effects for a large variety of magnitude related stimuli</w:t>
      </w:r>
      <w:r w:rsidR="00823F83" w:rsidRPr="00CC339C">
        <w:rPr>
          <w:color w:val="000000" w:themeColor="text1"/>
        </w:rPr>
        <w:t xml:space="preserve"> seems to support Walsh’s (2003) prediction, although </w:t>
      </w:r>
      <w:r w:rsidR="00580AB9" w:rsidRPr="00CC339C">
        <w:rPr>
          <w:color w:val="000000" w:themeColor="text1"/>
        </w:rPr>
        <w:t xml:space="preserve">it is still a matter of debate whether these effects are </w:t>
      </w:r>
      <w:r w:rsidR="009B2372" w:rsidRPr="00CC339C">
        <w:rPr>
          <w:color w:val="000000" w:themeColor="text1"/>
        </w:rPr>
        <w:t>driven</w:t>
      </w:r>
      <w:r w:rsidR="00580AB9" w:rsidRPr="00CC339C">
        <w:rPr>
          <w:color w:val="000000" w:themeColor="text1"/>
        </w:rPr>
        <w:t xml:space="preserve"> by stimulus magnitude </w:t>
      </w:r>
      <w:r w:rsidR="007E0E7A" w:rsidRPr="00CC339C">
        <w:rPr>
          <w:color w:val="000000" w:themeColor="text1"/>
        </w:rPr>
        <w:t xml:space="preserve">or ordinality </w:t>
      </w:r>
      <w:r w:rsidR="005C75F6" w:rsidRPr="00CC339C">
        <w:rPr>
          <w:color w:val="000000" w:themeColor="text1"/>
        </w:rPr>
        <w:t xml:space="preserve">(see </w:t>
      </w:r>
      <w:proofErr w:type="spellStart"/>
      <w:r w:rsidR="005C75F6" w:rsidRPr="00CC339C">
        <w:rPr>
          <w:color w:val="000000" w:themeColor="text1"/>
        </w:rPr>
        <w:t>Casasanto</w:t>
      </w:r>
      <w:proofErr w:type="spellEnd"/>
      <w:r w:rsidR="00AC57A7" w:rsidRPr="00CC339C">
        <w:rPr>
          <w:color w:val="000000" w:themeColor="text1"/>
        </w:rPr>
        <w:t xml:space="preserve"> &amp; Pitt</w:t>
      </w:r>
      <w:r w:rsidR="005C75F6" w:rsidRPr="00CC339C">
        <w:rPr>
          <w:color w:val="000000" w:themeColor="text1"/>
        </w:rPr>
        <w:t>, 2019 and Prpic et al., 2021).</w:t>
      </w:r>
      <w:r w:rsidR="00BA33E4" w:rsidRPr="00CC339C">
        <w:rPr>
          <w:color w:val="000000" w:themeColor="text1"/>
        </w:rPr>
        <w:t xml:space="preserve"> Indeed, </w:t>
      </w:r>
      <w:r w:rsidR="00A513C1" w:rsidRPr="00CC339C">
        <w:rPr>
          <w:color w:val="000000" w:themeColor="text1"/>
        </w:rPr>
        <w:t>while</w:t>
      </w:r>
      <w:r w:rsidR="00BA33E4" w:rsidRPr="00CC339C">
        <w:rPr>
          <w:color w:val="000000" w:themeColor="text1"/>
        </w:rPr>
        <w:t xml:space="preserve"> the ATOM model focuses on the magnitude properties of the stimuli, the </w:t>
      </w:r>
      <w:r w:rsidR="004E2885" w:rsidRPr="00CC339C">
        <w:rPr>
          <w:color w:val="000000" w:themeColor="text1"/>
        </w:rPr>
        <w:t>working memory (</w:t>
      </w:r>
      <w:r w:rsidR="00BA33E4" w:rsidRPr="00CC339C">
        <w:rPr>
          <w:color w:val="000000" w:themeColor="text1"/>
        </w:rPr>
        <w:t>WM</w:t>
      </w:r>
      <w:r w:rsidR="004E2885" w:rsidRPr="00CC339C">
        <w:rPr>
          <w:color w:val="000000" w:themeColor="text1"/>
        </w:rPr>
        <w:t>)</w:t>
      </w:r>
      <w:r w:rsidR="00BA33E4" w:rsidRPr="00CC339C">
        <w:rPr>
          <w:color w:val="000000" w:themeColor="text1"/>
        </w:rPr>
        <w:t xml:space="preserve"> model (</w:t>
      </w:r>
      <w:r w:rsidR="00C801AB" w:rsidRPr="00CC339C">
        <w:rPr>
          <w:color w:val="000000" w:themeColor="text1"/>
        </w:rPr>
        <w:t xml:space="preserve">van Dijck &amp; </w:t>
      </w:r>
      <w:proofErr w:type="spellStart"/>
      <w:r w:rsidR="00C801AB" w:rsidRPr="00CC339C">
        <w:rPr>
          <w:color w:val="000000" w:themeColor="text1"/>
        </w:rPr>
        <w:t>Fias</w:t>
      </w:r>
      <w:proofErr w:type="spellEnd"/>
      <w:r w:rsidR="00C801AB" w:rsidRPr="00CC339C">
        <w:rPr>
          <w:color w:val="000000" w:themeColor="text1"/>
        </w:rPr>
        <w:t>, 2011</w:t>
      </w:r>
      <w:r w:rsidR="00BA33E4" w:rsidRPr="00CC339C">
        <w:rPr>
          <w:color w:val="000000" w:themeColor="text1"/>
        </w:rPr>
        <w:t xml:space="preserve">) claims that </w:t>
      </w:r>
      <w:r w:rsidR="002C0805" w:rsidRPr="00CC339C">
        <w:rPr>
          <w:color w:val="000000" w:themeColor="text1"/>
        </w:rPr>
        <w:t xml:space="preserve">all </w:t>
      </w:r>
      <w:r w:rsidR="00BA33E4" w:rsidRPr="00CC339C">
        <w:rPr>
          <w:color w:val="000000" w:themeColor="text1"/>
        </w:rPr>
        <w:t>stimuli</w:t>
      </w:r>
      <w:r w:rsidR="00A513C1" w:rsidRPr="00CC339C">
        <w:rPr>
          <w:color w:val="000000" w:themeColor="text1"/>
        </w:rPr>
        <w:t xml:space="preserve"> </w:t>
      </w:r>
      <w:r w:rsidR="004E2885" w:rsidRPr="00CC339C">
        <w:rPr>
          <w:color w:val="000000" w:themeColor="text1"/>
        </w:rPr>
        <w:t>can be spatially</w:t>
      </w:r>
      <w:r w:rsidR="00BA33E4" w:rsidRPr="00CC339C">
        <w:rPr>
          <w:color w:val="000000" w:themeColor="text1"/>
        </w:rPr>
        <w:t xml:space="preserve"> </w:t>
      </w:r>
      <w:r w:rsidR="00A513C1" w:rsidRPr="00CC339C">
        <w:rPr>
          <w:color w:val="000000" w:themeColor="text1"/>
        </w:rPr>
        <w:t>organized</w:t>
      </w:r>
      <w:r w:rsidR="00BA33E4" w:rsidRPr="00CC339C">
        <w:rPr>
          <w:color w:val="000000" w:themeColor="text1"/>
        </w:rPr>
        <w:t xml:space="preserve"> in </w:t>
      </w:r>
      <w:r w:rsidR="004E2885" w:rsidRPr="00CC339C">
        <w:rPr>
          <w:color w:val="000000" w:themeColor="text1"/>
        </w:rPr>
        <w:t>WM</w:t>
      </w:r>
      <w:r w:rsidR="00BA33E4" w:rsidRPr="00CC339C">
        <w:rPr>
          <w:color w:val="000000" w:themeColor="text1"/>
        </w:rPr>
        <w:t xml:space="preserve"> and can elicit SNARC-like effect</w:t>
      </w:r>
      <w:r w:rsidR="004E2885" w:rsidRPr="00CC339C">
        <w:rPr>
          <w:color w:val="000000" w:themeColor="text1"/>
        </w:rPr>
        <w:t>s</w:t>
      </w:r>
      <w:r w:rsidR="00BA33E4" w:rsidRPr="00CC339C">
        <w:rPr>
          <w:color w:val="000000" w:themeColor="text1"/>
        </w:rPr>
        <w:t>.</w:t>
      </w:r>
      <w:r w:rsidR="00C021C4" w:rsidRPr="00CC339C">
        <w:rPr>
          <w:color w:val="000000" w:themeColor="text1"/>
        </w:rPr>
        <w:t xml:space="preserve"> </w:t>
      </w:r>
      <w:r w:rsidR="004E2885" w:rsidRPr="00CC339C">
        <w:rPr>
          <w:color w:val="000000" w:themeColor="text1"/>
        </w:rPr>
        <w:t>Thus, b</w:t>
      </w:r>
      <w:r w:rsidR="00C021C4" w:rsidRPr="00CC339C">
        <w:rPr>
          <w:color w:val="000000" w:themeColor="text1"/>
        </w:rPr>
        <w:t xml:space="preserve">oth models </w:t>
      </w:r>
      <w:r w:rsidR="00365B26" w:rsidRPr="00CC339C">
        <w:rPr>
          <w:color w:val="000000" w:themeColor="text1"/>
        </w:rPr>
        <w:t>fundamentally suggest</w:t>
      </w:r>
      <w:r w:rsidR="00C021C4" w:rsidRPr="00CC339C">
        <w:rPr>
          <w:color w:val="000000" w:themeColor="text1"/>
        </w:rPr>
        <w:t xml:space="preserve"> that</w:t>
      </w:r>
      <w:r w:rsidR="004E2885" w:rsidRPr="00CC339C">
        <w:rPr>
          <w:color w:val="000000" w:themeColor="text1"/>
        </w:rPr>
        <w:t xml:space="preserve"> numbers have no special relationship with space and that</w:t>
      </w:r>
      <w:r w:rsidR="00C021C4" w:rsidRPr="00CC339C">
        <w:rPr>
          <w:color w:val="000000" w:themeColor="text1"/>
        </w:rPr>
        <w:t xml:space="preserve"> numerical and non-numerical stimuli should elicit comparable </w:t>
      </w:r>
      <w:r w:rsidR="004E2885" w:rsidRPr="00CC339C">
        <w:rPr>
          <w:color w:val="000000" w:themeColor="text1"/>
        </w:rPr>
        <w:t xml:space="preserve">SNARC-like </w:t>
      </w:r>
      <w:r w:rsidR="00C021C4" w:rsidRPr="00CC339C">
        <w:rPr>
          <w:color w:val="000000" w:themeColor="text1"/>
        </w:rPr>
        <w:t>effects</w:t>
      </w:r>
      <w:r w:rsidR="00365B26" w:rsidRPr="00CC339C">
        <w:rPr>
          <w:color w:val="000000" w:themeColor="text1"/>
        </w:rPr>
        <w:t xml:space="preserve">. Conversely, </w:t>
      </w:r>
      <w:r w:rsidR="00C021C4" w:rsidRPr="00CC339C">
        <w:rPr>
          <w:color w:val="000000" w:themeColor="text1"/>
        </w:rPr>
        <w:t xml:space="preserve">a </w:t>
      </w:r>
      <w:r w:rsidR="00CA683F" w:rsidRPr="00CC339C">
        <w:rPr>
          <w:color w:val="000000" w:themeColor="text1"/>
        </w:rPr>
        <w:t xml:space="preserve">recent </w:t>
      </w:r>
      <w:r w:rsidR="00C021C4" w:rsidRPr="00CC339C">
        <w:rPr>
          <w:color w:val="000000" w:themeColor="text1"/>
        </w:rPr>
        <w:t>review and meta-analysis (</w:t>
      </w:r>
      <w:proofErr w:type="spellStart"/>
      <w:r w:rsidR="00C021C4" w:rsidRPr="00CC339C">
        <w:rPr>
          <w:color w:val="000000" w:themeColor="text1"/>
        </w:rPr>
        <w:t>Macnamara</w:t>
      </w:r>
      <w:proofErr w:type="spellEnd"/>
      <w:r w:rsidR="00C021C4" w:rsidRPr="00CC339C">
        <w:rPr>
          <w:color w:val="000000" w:themeColor="text1"/>
        </w:rPr>
        <w:t xml:space="preserve"> et al., 2018) established that the effect size for non-numerical domains (e.g., temporal, musical, size) is substantially smaller than the reported effect size for symbolic numerals (Wood et al., 2008).</w:t>
      </w:r>
      <w:r w:rsidR="00031C1D" w:rsidRPr="00CC339C">
        <w:rPr>
          <w:color w:val="000000" w:themeColor="text1"/>
        </w:rPr>
        <w:t xml:space="preserve"> This evidence adds to other studies suggesting that numbers, specifically in their symbolic format are </w:t>
      </w:r>
      <w:r w:rsidR="00950FFF" w:rsidRPr="00CC339C">
        <w:rPr>
          <w:color w:val="000000" w:themeColor="text1"/>
        </w:rPr>
        <w:t xml:space="preserve">fundamentally different from other ordinal or magnitude related stimuli (Dodd et al., 2008; </w:t>
      </w:r>
      <w:proofErr w:type="spellStart"/>
      <w:r w:rsidR="00950FFF" w:rsidRPr="00CC339C">
        <w:rPr>
          <w:color w:val="000000" w:themeColor="text1"/>
        </w:rPr>
        <w:t>Kadosh</w:t>
      </w:r>
      <w:proofErr w:type="spellEnd"/>
      <w:r w:rsidR="00950FFF" w:rsidRPr="00CC339C">
        <w:rPr>
          <w:color w:val="000000" w:themeColor="text1"/>
        </w:rPr>
        <w:t xml:space="preserve"> et al., 2007; </w:t>
      </w:r>
      <w:proofErr w:type="spellStart"/>
      <w:r w:rsidR="00950FFF" w:rsidRPr="00CC339C">
        <w:rPr>
          <w:color w:val="000000" w:themeColor="text1"/>
        </w:rPr>
        <w:t>Kadosh</w:t>
      </w:r>
      <w:proofErr w:type="spellEnd"/>
      <w:r w:rsidR="00950FFF" w:rsidRPr="00CC339C">
        <w:rPr>
          <w:color w:val="000000" w:themeColor="text1"/>
        </w:rPr>
        <w:t xml:space="preserve"> &amp; Walsh, 2009).</w:t>
      </w:r>
    </w:p>
    <w:p w14:paraId="3CA77212" w14:textId="5391752F" w:rsidR="00442A36" w:rsidRPr="00CC339C" w:rsidRDefault="009B16DD" w:rsidP="00C448DC">
      <w:pPr>
        <w:spacing w:line="480" w:lineRule="auto"/>
        <w:ind w:firstLine="720"/>
        <w:jc w:val="both"/>
        <w:rPr>
          <w:color w:val="000000" w:themeColor="text1"/>
        </w:rPr>
      </w:pPr>
      <w:r w:rsidRPr="00CC339C">
        <w:rPr>
          <w:color w:val="000000" w:themeColor="text1"/>
        </w:rPr>
        <w:t>Non-symbolic numerals</w:t>
      </w:r>
      <w:r w:rsidR="00E43DC9" w:rsidRPr="00CC339C">
        <w:rPr>
          <w:color w:val="000000" w:themeColor="text1"/>
        </w:rPr>
        <w:t xml:space="preserve"> (or numerosity)</w:t>
      </w:r>
      <w:r w:rsidRPr="00CC339C">
        <w:rPr>
          <w:color w:val="000000" w:themeColor="text1"/>
        </w:rPr>
        <w:t xml:space="preserve"> </w:t>
      </w:r>
      <w:r w:rsidR="004C1177" w:rsidRPr="00CC339C">
        <w:rPr>
          <w:color w:val="000000" w:themeColor="text1"/>
        </w:rPr>
        <w:t>are</w:t>
      </w:r>
      <w:r w:rsidRPr="00CC339C">
        <w:rPr>
          <w:color w:val="000000" w:themeColor="text1"/>
        </w:rPr>
        <w:t xml:space="preserve"> less studie</w:t>
      </w:r>
      <w:r w:rsidR="00E45166" w:rsidRPr="00CC339C">
        <w:rPr>
          <w:color w:val="000000" w:themeColor="text1"/>
        </w:rPr>
        <w:t>d</w:t>
      </w:r>
      <w:r w:rsidRPr="00CC339C">
        <w:rPr>
          <w:color w:val="000000" w:themeColor="text1"/>
        </w:rPr>
        <w:t xml:space="preserve"> than their symbolic counterpart</w:t>
      </w:r>
      <w:r w:rsidR="00075FC6" w:rsidRPr="00CC339C">
        <w:rPr>
          <w:color w:val="000000" w:themeColor="text1"/>
        </w:rPr>
        <w:t>,</w:t>
      </w:r>
      <w:r w:rsidRPr="00CC339C">
        <w:rPr>
          <w:color w:val="000000" w:themeColor="text1"/>
        </w:rPr>
        <w:t xml:space="preserve"> however they </w:t>
      </w:r>
      <w:r w:rsidR="00E45166" w:rsidRPr="00CC339C">
        <w:rPr>
          <w:color w:val="000000" w:themeColor="text1"/>
        </w:rPr>
        <w:t xml:space="preserve">recently </w:t>
      </w:r>
      <w:r w:rsidRPr="00CC339C">
        <w:rPr>
          <w:color w:val="000000" w:themeColor="text1"/>
        </w:rPr>
        <w:t xml:space="preserve">gained renewed interest. To our knowledge, </w:t>
      </w:r>
      <w:proofErr w:type="spellStart"/>
      <w:r w:rsidR="000F363E" w:rsidRPr="00CC339C">
        <w:rPr>
          <w:color w:val="000000" w:themeColor="text1"/>
        </w:rPr>
        <w:t>Nuerk</w:t>
      </w:r>
      <w:proofErr w:type="spellEnd"/>
      <w:r w:rsidR="000F363E" w:rsidRPr="00CC339C">
        <w:rPr>
          <w:color w:val="000000" w:themeColor="text1"/>
        </w:rPr>
        <w:t xml:space="preserve"> et al. (2005) </w:t>
      </w:r>
      <w:r w:rsidR="00152EDD" w:rsidRPr="00CC339C">
        <w:rPr>
          <w:color w:val="000000" w:themeColor="text1"/>
        </w:rPr>
        <w:t xml:space="preserve">published </w:t>
      </w:r>
      <w:r w:rsidR="000F363E" w:rsidRPr="00CC339C">
        <w:rPr>
          <w:color w:val="000000" w:themeColor="text1"/>
        </w:rPr>
        <w:t>the first s</w:t>
      </w:r>
      <w:r w:rsidRPr="00CC339C">
        <w:rPr>
          <w:color w:val="000000" w:themeColor="text1"/>
        </w:rPr>
        <w:t>tudy that investigated the SNARC effect for dot patter</w:t>
      </w:r>
      <w:r w:rsidR="000F363E" w:rsidRPr="00CC339C">
        <w:rPr>
          <w:color w:val="000000" w:themeColor="text1"/>
        </w:rPr>
        <w:t>n</w:t>
      </w:r>
      <w:r w:rsidRPr="00CC339C">
        <w:rPr>
          <w:color w:val="000000" w:themeColor="text1"/>
        </w:rPr>
        <w:t xml:space="preserve">s. This study used configurations of dots resembling dice patterns and showed that small (vs. large) numerals </w:t>
      </w:r>
      <w:r w:rsidRPr="00CC339C">
        <w:rPr>
          <w:color w:val="000000" w:themeColor="text1"/>
        </w:rPr>
        <w:lastRenderedPageBreak/>
        <w:t>are responded faster with a left (vs. right) key, independently from the format</w:t>
      </w:r>
      <w:r w:rsidR="00CF1402" w:rsidRPr="00CC339C">
        <w:rPr>
          <w:color w:val="000000" w:themeColor="text1"/>
        </w:rPr>
        <w:t xml:space="preserve"> of numerical stimuli</w:t>
      </w:r>
      <w:r w:rsidRPr="00CC339C">
        <w:rPr>
          <w:color w:val="000000" w:themeColor="text1"/>
        </w:rPr>
        <w:t>. More recently, this finding has been replicated by using randomly distributed dot clouds</w:t>
      </w:r>
      <w:r w:rsidR="007B5B5E" w:rsidRPr="00CC339C">
        <w:rPr>
          <w:color w:val="000000" w:themeColor="text1"/>
        </w:rPr>
        <w:t xml:space="preserve"> with </w:t>
      </w:r>
      <w:r w:rsidR="00310247" w:rsidRPr="00CC339C">
        <w:rPr>
          <w:color w:val="000000" w:themeColor="text1"/>
        </w:rPr>
        <w:t>large</w:t>
      </w:r>
      <w:r w:rsidR="00C153AE" w:rsidRPr="00CC339C">
        <w:rPr>
          <w:color w:val="000000" w:themeColor="text1"/>
        </w:rPr>
        <w:t>r</w:t>
      </w:r>
      <w:r w:rsidR="00310247" w:rsidRPr="00CC339C">
        <w:rPr>
          <w:color w:val="000000" w:themeColor="text1"/>
        </w:rPr>
        <w:t xml:space="preserve"> </w:t>
      </w:r>
      <w:proofErr w:type="spellStart"/>
      <w:r w:rsidR="007B5B5E" w:rsidRPr="00CC339C">
        <w:rPr>
          <w:color w:val="000000" w:themeColor="text1"/>
        </w:rPr>
        <w:t>numerosities</w:t>
      </w:r>
      <w:proofErr w:type="spellEnd"/>
      <w:r w:rsidR="00497697" w:rsidRPr="00CC339C">
        <w:rPr>
          <w:color w:val="000000" w:themeColor="text1"/>
        </w:rPr>
        <w:t xml:space="preserve"> </w:t>
      </w:r>
      <w:r w:rsidRPr="00CC339C">
        <w:rPr>
          <w:color w:val="000000" w:themeColor="text1"/>
        </w:rPr>
        <w:t>(</w:t>
      </w:r>
      <w:proofErr w:type="spellStart"/>
      <w:r w:rsidRPr="00CC339C">
        <w:rPr>
          <w:color w:val="000000" w:themeColor="text1"/>
        </w:rPr>
        <w:t>Nemeh</w:t>
      </w:r>
      <w:proofErr w:type="spellEnd"/>
      <w:r w:rsidRPr="00CC339C">
        <w:rPr>
          <w:color w:val="000000" w:themeColor="text1"/>
        </w:rPr>
        <w:t xml:space="preserve"> et al., 2018</w:t>
      </w:r>
      <w:r w:rsidR="00497697" w:rsidRPr="00CC339C">
        <w:rPr>
          <w:color w:val="000000" w:themeColor="text1"/>
        </w:rPr>
        <w:t>; Zhou et al., 2016</w:t>
      </w:r>
      <w:r w:rsidRPr="00CC339C">
        <w:rPr>
          <w:color w:val="000000" w:themeColor="text1"/>
        </w:rPr>
        <w:t>).</w:t>
      </w:r>
      <w:r w:rsidR="00E324AB">
        <w:rPr>
          <w:color w:val="000000" w:themeColor="text1"/>
        </w:rPr>
        <w:t xml:space="preserve"> </w:t>
      </w:r>
      <w:r w:rsidR="00BF5A30" w:rsidRPr="00CC339C">
        <w:rPr>
          <w:color w:val="000000" w:themeColor="text1"/>
        </w:rPr>
        <w:t>Another recent study (</w:t>
      </w:r>
      <w:proofErr w:type="spellStart"/>
      <w:r w:rsidR="00BF5A30" w:rsidRPr="00CC339C">
        <w:rPr>
          <w:color w:val="000000" w:themeColor="text1"/>
        </w:rPr>
        <w:t>Cutini</w:t>
      </w:r>
      <w:proofErr w:type="spellEnd"/>
      <w:r w:rsidR="00BF5A30" w:rsidRPr="00CC339C">
        <w:rPr>
          <w:color w:val="000000" w:themeColor="text1"/>
        </w:rPr>
        <w:t xml:space="preserve"> et al., 2019) specifically focused on stimulus arrangements and revealed that both structured </w:t>
      </w:r>
      <w:r w:rsidR="00A804BB" w:rsidRPr="00CC339C">
        <w:rPr>
          <w:color w:val="000000" w:themeColor="text1"/>
        </w:rPr>
        <w:t>and</w:t>
      </w:r>
      <w:r w:rsidR="00BF5A30" w:rsidRPr="00CC339C">
        <w:rPr>
          <w:color w:val="000000" w:themeColor="text1"/>
        </w:rPr>
        <w:t xml:space="preserve"> unstructured patterns elicit a consistent SNARC effect</w:t>
      </w:r>
      <w:r w:rsidR="00A804BB" w:rsidRPr="00CC339C">
        <w:rPr>
          <w:color w:val="000000" w:themeColor="text1"/>
        </w:rPr>
        <w:t xml:space="preserve"> in a small numerosity range (i.e., 1-9)</w:t>
      </w:r>
      <w:r w:rsidR="00BF5A30" w:rsidRPr="00CC339C">
        <w:rPr>
          <w:color w:val="000000" w:themeColor="text1"/>
        </w:rPr>
        <w:t>.</w:t>
      </w:r>
      <w:r w:rsidR="00E324AB">
        <w:rPr>
          <w:color w:val="000000" w:themeColor="text1"/>
        </w:rPr>
        <w:t xml:space="preserve"> </w:t>
      </w:r>
      <w:r w:rsidR="00B97A2B" w:rsidRPr="00CC339C">
        <w:rPr>
          <w:color w:val="000000" w:themeColor="text1"/>
        </w:rPr>
        <w:t>The</w:t>
      </w:r>
      <w:r w:rsidR="00A54FCC" w:rsidRPr="00CC339C">
        <w:rPr>
          <w:color w:val="000000" w:themeColor="text1"/>
        </w:rPr>
        <w:t>se</w:t>
      </w:r>
      <w:r w:rsidR="00B97A2B" w:rsidRPr="00CC339C">
        <w:rPr>
          <w:color w:val="000000" w:themeColor="text1"/>
        </w:rPr>
        <w:t xml:space="preserve"> studies</w:t>
      </w:r>
      <w:r w:rsidR="00A54FCC" w:rsidRPr="00CC339C">
        <w:rPr>
          <w:color w:val="000000" w:themeColor="text1"/>
        </w:rPr>
        <w:t xml:space="preserve"> suggest that the SNARC effect for non-symbolic numerals is independent from both the range and </w:t>
      </w:r>
      <w:r w:rsidR="00EC27D4" w:rsidRPr="00CC339C">
        <w:rPr>
          <w:color w:val="000000" w:themeColor="text1"/>
        </w:rPr>
        <w:t xml:space="preserve">the </w:t>
      </w:r>
      <w:r w:rsidR="00A54FCC" w:rsidRPr="00CC339C">
        <w:rPr>
          <w:color w:val="000000" w:themeColor="text1"/>
        </w:rPr>
        <w:t>spatial arrangement of the stimuli.</w:t>
      </w:r>
    </w:p>
    <w:p w14:paraId="6CA8E273" w14:textId="6F008731" w:rsidR="00A03889" w:rsidRPr="00CC339C" w:rsidRDefault="00327C82" w:rsidP="00A03889">
      <w:pPr>
        <w:spacing w:line="480" w:lineRule="auto"/>
        <w:ind w:firstLine="720"/>
        <w:jc w:val="both"/>
        <w:rPr>
          <w:color w:val="000000" w:themeColor="text1"/>
        </w:rPr>
      </w:pPr>
      <w:r w:rsidRPr="00CC339C">
        <w:rPr>
          <w:color w:val="000000" w:themeColor="text1"/>
        </w:rPr>
        <w:t>Evidence of format independe</w:t>
      </w:r>
      <w:r w:rsidR="00FB2ABD" w:rsidRPr="00CC339C">
        <w:rPr>
          <w:color w:val="000000" w:themeColor="text1"/>
        </w:rPr>
        <w:t>nt</w:t>
      </w:r>
      <w:r w:rsidR="0009358D" w:rsidRPr="00CC339C">
        <w:rPr>
          <w:color w:val="000000" w:themeColor="text1"/>
        </w:rPr>
        <w:t xml:space="preserve"> </w:t>
      </w:r>
      <w:r w:rsidR="00FB2ABD" w:rsidRPr="00CC339C">
        <w:rPr>
          <w:color w:val="000000" w:themeColor="text1"/>
        </w:rPr>
        <w:t>SNARC effects</w:t>
      </w:r>
      <w:r w:rsidR="002D75C5" w:rsidRPr="00CC339C">
        <w:rPr>
          <w:color w:val="000000" w:themeColor="text1"/>
        </w:rPr>
        <w:t xml:space="preserve"> </w:t>
      </w:r>
      <w:r w:rsidRPr="00CC339C">
        <w:rPr>
          <w:color w:val="000000" w:themeColor="text1"/>
        </w:rPr>
        <w:t>support</w:t>
      </w:r>
      <w:r w:rsidR="00AC2702" w:rsidRPr="00CC339C">
        <w:rPr>
          <w:color w:val="000000" w:themeColor="text1"/>
        </w:rPr>
        <w:t>s</w:t>
      </w:r>
      <w:r w:rsidR="002D75C5" w:rsidRPr="00CC339C">
        <w:rPr>
          <w:color w:val="000000" w:themeColor="text1"/>
        </w:rPr>
        <w:t xml:space="preserve"> the existence of a common system</w:t>
      </w:r>
      <w:r w:rsidRPr="00CC339C">
        <w:rPr>
          <w:color w:val="000000" w:themeColor="text1"/>
        </w:rPr>
        <w:t xml:space="preserve"> for symbolic and non-symbolic </w:t>
      </w:r>
      <w:r w:rsidR="00901970" w:rsidRPr="00CC339C">
        <w:rPr>
          <w:color w:val="000000" w:themeColor="text1"/>
        </w:rPr>
        <w:t>number processing</w:t>
      </w:r>
      <w:r w:rsidR="002D75C5" w:rsidRPr="00CC339C">
        <w:rPr>
          <w:color w:val="000000" w:themeColor="text1"/>
        </w:rPr>
        <w:t xml:space="preserve">. </w:t>
      </w:r>
      <w:r w:rsidR="00871C06" w:rsidRPr="00CC339C">
        <w:rPr>
          <w:color w:val="000000" w:themeColor="text1"/>
        </w:rPr>
        <w:t>T</w:t>
      </w:r>
      <w:r w:rsidR="00D06C33" w:rsidRPr="00CC339C">
        <w:rPr>
          <w:color w:val="000000" w:themeColor="text1"/>
        </w:rPr>
        <w:t xml:space="preserve">raditionally </w:t>
      </w:r>
      <w:r w:rsidR="00871C06" w:rsidRPr="00CC339C">
        <w:rPr>
          <w:color w:val="000000" w:themeColor="text1"/>
        </w:rPr>
        <w:t xml:space="preserve">it has been </w:t>
      </w:r>
      <w:r w:rsidR="00D06C33" w:rsidRPr="00CC339C">
        <w:rPr>
          <w:color w:val="000000" w:themeColor="text1"/>
        </w:rPr>
        <w:t xml:space="preserve">considered that </w:t>
      </w:r>
      <w:r w:rsidR="005212E3" w:rsidRPr="00CC339C">
        <w:rPr>
          <w:color w:val="000000" w:themeColor="text1"/>
        </w:rPr>
        <w:t>both</w:t>
      </w:r>
      <w:r w:rsidR="00871C06" w:rsidRPr="00CC339C">
        <w:rPr>
          <w:color w:val="000000" w:themeColor="text1"/>
        </w:rPr>
        <w:t xml:space="preserve"> numerical formats share the same </w:t>
      </w:r>
      <w:r w:rsidR="005212E3" w:rsidRPr="00CC339C">
        <w:rPr>
          <w:color w:val="000000" w:themeColor="text1"/>
        </w:rPr>
        <w:t>neural representation (</w:t>
      </w:r>
      <w:r w:rsidR="00D06C33" w:rsidRPr="00CC339C">
        <w:rPr>
          <w:color w:val="000000" w:themeColor="text1"/>
        </w:rPr>
        <w:t>Approximate Number System</w:t>
      </w:r>
      <w:r w:rsidR="00126AC1" w:rsidRPr="00CC339C">
        <w:rPr>
          <w:color w:val="000000" w:themeColor="text1"/>
        </w:rPr>
        <w:t xml:space="preserve"> or ANS</w:t>
      </w:r>
      <w:r w:rsidR="005212E3" w:rsidRPr="00CC339C">
        <w:rPr>
          <w:color w:val="000000" w:themeColor="text1"/>
        </w:rPr>
        <w:t xml:space="preserve">) and that </w:t>
      </w:r>
      <w:r w:rsidR="001E1D67" w:rsidRPr="00CC339C">
        <w:rPr>
          <w:color w:val="000000" w:themeColor="text1"/>
        </w:rPr>
        <w:t xml:space="preserve">non-symbolic numerals provide a foundation for their </w:t>
      </w:r>
      <w:r w:rsidR="005212E3" w:rsidRPr="00CC339C">
        <w:rPr>
          <w:color w:val="000000" w:themeColor="text1"/>
        </w:rPr>
        <w:t>symbolic counterparts</w:t>
      </w:r>
      <w:r w:rsidR="00D06C33" w:rsidRPr="00CC339C">
        <w:rPr>
          <w:color w:val="000000" w:themeColor="text1"/>
        </w:rPr>
        <w:t xml:space="preserve"> (</w:t>
      </w:r>
      <w:proofErr w:type="spellStart"/>
      <w:r w:rsidR="00D06C33" w:rsidRPr="00CC339C">
        <w:rPr>
          <w:color w:val="000000" w:themeColor="text1"/>
        </w:rPr>
        <w:t>Dehaene</w:t>
      </w:r>
      <w:proofErr w:type="spellEnd"/>
      <w:r w:rsidR="00D06C33" w:rsidRPr="00CC339C">
        <w:rPr>
          <w:color w:val="000000" w:themeColor="text1"/>
        </w:rPr>
        <w:t xml:space="preserve">, </w:t>
      </w:r>
      <w:r w:rsidR="00FD78C5" w:rsidRPr="00CC339C">
        <w:rPr>
          <w:color w:val="000000" w:themeColor="text1"/>
        </w:rPr>
        <w:t>1993</w:t>
      </w:r>
      <w:r w:rsidR="00D06C33" w:rsidRPr="00CC339C">
        <w:rPr>
          <w:color w:val="000000" w:themeColor="text1"/>
        </w:rPr>
        <w:t>;</w:t>
      </w:r>
      <w:r w:rsidR="0083732D" w:rsidRPr="00CC339C">
        <w:rPr>
          <w:color w:val="000000" w:themeColor="text1"/>
        </w:rPr>
        <w:t xml:space="preserve"> </w:t>
      </w:r>
      <w:proofErr w:type="spellStart"/>
      <w:r w:rsidR="00D06C33" w:rsidRPr="00CC339C">
        <w:rPr>
          <w:color w:val="000000" w:themeColor="text1"/>
        </w:rPr>
        <w:t>Nieder</w:t>
      </w:r>
      <w:proofErr w:type="spellEnd"/>
      <w:r w:rsidR="00D06C33" w:rsidRPr="00CC339C">
        <w:rPr>
          <w:color w:val="000000" w:themeColor="text1"/>
        </w:rPr>
        <w:t>, 2016</w:t>
      </w:r>
      <w:r w:rsidR="0083732D" w:rsidRPr="00CC339C">
        <w:rPr>
          <w:color w:val="000000" w:themeColor="text1"/>
        </w:rPr>
        <w:t xml:space="preserve">; </w:t>
      </w:r>
      <w:proofErr w:type="spellStart"/>
      <w:r w:rsidR="0083732D" w:rsidRPr="00CC339C">
        <w:rPr>
          <w:color w:val="000000" w:themeColor="text1"/>
        </w:rPr>
        <w:t>Nieder</w:t>
      </w:r>
      <w:proofErr w:type="spellEnd"/>
      <w:r w:rsidR="0083732D" w:rsidRPr="00CC339C">
        <w:rPr>
          <w:color w:val="000000" w:themeColor="text1"/>
        </w:rPr>
        <w:t xml:space="preserve"> &amp; </w:t>
      </w:r>
      <w:proofErr w:type="spellStart"/>
      <w:r w:rsidR="0083732D" w:rsidRPr="00CC339C">
        <w:rPr>
          <w:color w:val="000000" w:themeColor="text1"/>
        </w:rPr>
        <w:t>Dehaene</w:t>
      </w:r>
      <w:proofErr w:type="spellEnd"/>
      <w:r w:rsidR="0083732D" w:rsidRPr="00CC339C">
        <w:rPr>
          <w:color w:val="000000" w:themeColor="text1"/>
        </w:rPr>
        <w:t xml:space="preserve">, 2009; </w:t>
      </w:r>
      <w:r w:rsidR="005212E3" w:rsidRPr="00CC339C">
        <w:rPr>
          <w:color w:val="000000" w:themeColor="text1"/>
        </w:rPr>
        <w:t>Piazza, 201</w:t>
      </w:r>
      <w:r w:rsidR="007A018C" w:rsidRPr="00CC339C">
        <w:rPr>
          <w:color w:val="000000" w:themeColor="text1"/>
        </w:rPr>
        <w:t>1</w:t>
      </w:r>
      <w:r w:rsidR="005212E3" w:rsidRPr="00CC339C">
        <w:rPr>
          <w:color w:val="000000" w:themeColor="text1"/>
        </w:rPr>
        <w:t xml:space="preserve">; </w:t>
      </w:r>
      <w:r w:rsidR="0083732D" w:rsidRPr="00CC339C">
        <w:rPr>
          <w:color w:val="000000" w:themeColor="text1"/>
        </w:rPr>
        <w:t>Piazza et al., 2007</w:t>
      </w:r>
      <w:r w:rsidR="00D06C33" w:rsidRPr="00CC339C">
        <w:rPr>
          <w:color w:val="000000" w:themeColor="text1"/>
        </w:rPr>
        <w:t>)</w:t>
      </w:r>
      <w:r w:rsidR="005212E3" w:rsidRPr="00CC339C">
        <w:rPr>
          <w:color w:val="000000" w:themeColor="text1"/>
        </w:rPr>
        <w:t xml:space="preserve">. </w:t>
      </w:r>
      <w:r w:rsidR="00823795" w:rsidRPr="00CC339C">
        <w:rPr>
          <w:color w:val="000000" w:themeColor="text1"/>
        </w:rPr>
        <w:t>However, several recent studies that have been questioning the existence of ANS (</w:t>
      </w:r>
      <w:proofErr w:type="spellStart"/>
      <w:r w:rsidR="00823795" w:rsidRPr="00CC339C">
        <w:rPr>
          <w:color w:val="000000" w:themeColor="text1"/>
        </w:rPr>
        <w:t>Núñez</w:t>
      </w:r>
      <w:proofErr w:type="spellEnd"/>
      <w:r w:rsidR="00823795" w:rsidRPr="00CC339C">
        <w:rPr>
          <w:color w:val="000000" w:themeColor="text1"/>
        </w:rPr>
        <w:t xml:space="preserve">, 2017; </w:t>
      </w:r>
      <w:r w:rsidR="00823795" w:rsidRPr="00CC339C">
        <w:rPr>
          <w:color w:val="000000" w:themeColor="text1"/>
          <w:shd w:val="clear" w:color="auto" w:fill="FFFFFF"/>
        </w:rPr>
        <w:t xml:space="preserve">Van </w:t>
      </w:r>
      <w:proofErr w:type="spellStart"/>
      <w:r w:rsidR="00823795" w:rsidRPr="00CC339C">
        <w:rPr>
          <w:color w:val="000000" w:themeColor="text1"/>
          <w:shd w:val="clear" w:color="auto" w:fill="FFFFFF"/>
        </w:rPr>
        <w:t>Hoogmoed</w:t>
      </w:r>
      <w:proofErr w:type="spellEnd"/>
      <w:r w:rsidR="00823795" w:rsidRPr="00CC339C">
        <w:rPr>
          <w:color w:val="000000" w:themeColor="text1"/>
          <w:shd w:val="clear" w:color="auto" w:fill="FFFFFF"/>
        </w:rPr>
        <w:t xml:space="preserve"> &amp; </w:t>
      </w:r>
      <w:proofErr w:type="spellStart"/>
      <w:r w:rsidR="00823795" w:rsidRPr="00CC339C">
        <w:rPr>
          <w:color w:val="000000" w:themeColor="text1"/>
          <w:shd w:val="clear" w:color="auto" w:fill="FFFFFF"/>
        </w:rPr>
        <w:t>Kroesbergen</w:t>
      </w:r>
      <w:proofErr w:type="spellEnd"/>
      <w:r w:rsidR="00823795" w:rsidRPr="00CC339C">
        <w:rPr>
          <w:color w:val="000000" w:themeColor="text1"/>
          <w:shd w:val="clear" w:color="auto" w:fill="FFFFFF"/>
        </w:rPr>
        <w:t xml:space="preserve">, 2018; Van </w:t>
      </w:r>
      <w:proofErr w:type="spellStart"/>
      <w:r w:rsidR="00823795" w:rsidRPr="00CC339C">
        <w:rPr>
          <w:color w:val="000000" w:themeColor="text1"/>
          <w:shd w:val="clear" w:color="auto" w:fill="FFFFFF"/>
        </w:rPr>
        <w:t>Hoogmoed</w:t>
      </w:r>
      <w:proofErr w:type="spellEnd"/>
      <w:r w:rsidR="00823795" w:rsidRPr="00CC339C">
        <w:rPr>
          <w:color w:val="000000" w:themeColor="text1"/>
          <w:shd w:val="clear" w:color="auto" w:fill="FFFFFF"/>
        </w:rPr>
        <w:t xml:space="preserve"> et al., 2021). </w:t>
      </w:r>
      <w:r w:rsidR="0093749B" w:rsidRPr="00CC339C">
        <w:rPr>
          <w:color w:val="000000" w:themeColor="text1"/>
          <w:shd w:val="clear" w:color="auto" w:fill="FFFFFF"/>
        </w:rPr>
        <w:t>G</w:t>
      </w:r>
      <w:r w:rsidR="007178C4" w:rsidRPr="00CC339C">
        <w:rPr>
          <w:color w:val="000000" w:themeColor="text1"/>
          <w:shd w:val="clear" w:color="auto" w:fill="FFFFFF"/>
        </w:rPr>
        <w:t>rowing empirical evidence suggests a fundamental distinction between symbolic and non-symbolic numerals that challenges the idea of a common system for representing and processing these two numerical formats</w:t>
      </w:r>
      <w:r w:rsidR="002C0805" w:rsidRPr="00CC339C">
        <w:rPr>
          <w:color w:val="000000" w:themeColor="text1"/>
          <w:shd w:val="clear" w:color="auto" w:fill="FFFFFF"/>
        </w:rPr>
        <w:t xml:space="preserve"> (</w:t>
      </w:r>
      <w:proofErr w:type="spellStart"/>
      <w:r w:rsidR="002C0805" w:rsidRPr="00CC339C">
        <w:rPr>
          <w:color w:val="000000" w:themeColor="text1"/>
          <w:shd w:val="clear" w:color="auto" w:fill="FFFFFF"/>
        </w:rPr>
        <w:t>Algom</w:t>
      </w:r>
      <w:proofErr w:type="spellEnd"/>
      <w:r w:rsidR="002C0805" w:rsidRPr="00CC339C">
        <w:rPr>
          <w:color w:val="000000" w:themeColor="text1"/>
          <w:shd w:val="clear" w:color="auto" w:fill="FFFFFF"/>
        </w:rPr>
        <w:t>, 2021; Bar et al., 2019)</w:t>
      </w:r>
      <w:r w:rsidR="007178C4" w:rsidRPr="00CC339C">
        <w:rPr>
          <w:color w:val="000000" w:themeColor="text1"/>
          <w:shd w:val="clear" w:color="auto" w:fill="FFFFFF"/>
        </w:rPr>
        <w:t xml:space="preserve">. In sum, symbolic numerals are </w:t>
      </w:r>
      <w:r w:rsidR="00C548E2" w:rsidRPr="00CC339C">
        <w:rPr>
          <w:color w:val="000000" w:themeColor="text1"/>
          <w:shd w:val="clear" w:color="auto" w:fill="FFFFFF"/>
        </w:rPr>
        <w:t xml:space="preserve">deemed to be </w:t>
      </w:r>
      <w:r w:rsidR="007178C4" w:rsidRPr="00CC339C">
        <w:rPr>
          <w:color w:val="000000" w:themeColor="text1"/>
          <w:shd w:val="clear" w:color="auto" w:fill="FFFFFF"/>
        </w:rPr>
        <w:t xml:space="preserve">represented in a linear fashion, while non-symbolic numerals in a logarithmic fashion. Thus, psychophysical laws only apply to non-symbolic numerals, which are processed in the same way as all other perceptual continua (such as loudness or brightness), while symbolic numerals are processed in a unique and exact way. The assumption, proposed by ANS, that non-symbolic numerals are somehow unique and different from other perceptual continua has been challenged, and </w:t>
      </w:r>
      <w:r w:rsidR="00823795" w:rsidRPr="00CC339C">
        <w:rPr>
          <w:color w:val="000000" w:themeColor="text1"/>
          <w:shd w:val="clear" w:color="auto" w:fill="FFFFFF"/>
        </w:rPr>
        <w:t>consequently</w:t>
      </w:r>
      <w:r w:rsidR="007178C4" w:rsidRPr="00CC339C">
        <w:rPr>
          <w:color w:val="000000" w:themeColor="text1"/>
          <w:shd w:val="clear" w:color="auto" w:fill="FFFFFF"/>
        </w:rPr>
        <w:t xml:space="preserve"> the idea that a dedicated number system is needed to process and represent numerosity (</w:t>
      </w:r>
      <w:proofErr w:type="spellStart"/>
      <w:r w:rsidR="007178C4" w:rsidRPr="00CC339C">
        <w:rPr>
          <w:color w:val="000000" w:themeColor="text1"/>
        </w:rPr>
        <w:t>Núñez</w:t>
      </w:r>
      <w:proofErr w:type="spellEnd"/>
      <w:r w:rsidR="007178C4" w:rsidRPr="00CC339C">
        <w:rPr>
          <w:color w:val="000000" w:themeColor="text1"/>
        </w:rPr>
        <w:t>, 2017)</w:t>
      </w:r>
      <w:r w:rsidR="007178C4" w:rsidRPr="00CC339C">
        <w:rPr>
          <w:color w:val="000000" w:themeColor="text1"/>
          <w:shd w:val="clear" w:color="auto" w:fill="FFFFFF"/>
        </w:rPr>
        <w:t>.</w:t>
      </w:r>
    </w:p>
    <w:p w14:paraId="51BFCCC4" w14:textId="383D0250" w:rsidR="00BF4F69" w:rsidRPr="00CC339C" w:rsidRDefault="00374A77" w:rsidP="00A03889">
      <w:pPr>
        <w:spacing w:line="480" w:lineRule="auto"/>
        <w:ind w:firstLine="720"/>
        <w:jc w:val="both"/>
        <w:rPr>
          <w:color w:val="000000" w:themeColor="text1"/>
        </w:rPr>
      </w:pPr>
      <w:r w:rsidRPr="00CC339C">
        <w:rPr>
          <w:color w:val="000000" w:themeColor="text1"/>
        </w:rPr>
        <w:lastRenderedPageBreak/>
        <w:t>Evidence from studies that compared the SNARC effect for symbolic and non-symbolic numerals are scarce</w:t>
      </w:r>
      <w:r w:rsidR="002C490E" w:rsidRPr="00CC339C">
        <w:rPr>
          <w:color w:val="000000" w:themeColor="text1"/>
        </w:rPr>
        <w:t>,</w:t>
      </w:r>
      <w:r w:rsidR="006F0682" w:rsidRPr="00CC339C">
        <w:rPr>
          <w:color w:val="000000" w:themeColor="text1"/>
        </w:rPr>
        <w:t xml:space="preserve"> thus no contribution in the ANS debate was provided from this line of research</w:t>
      </w:r>
      <w:r w:rsidR="00751B20" w:rsidRPr="00CC339C">
        <w:rPr>
          <w:color w:val="000000" w:themeColor="text1"/>
        </w:rPr>
        <w:t>.</w:t>
      </w:r>
      <w:r w:rsidRPr="00CC339C">
        <w:rPr>
          <w:color w:val="000000" w:themeColor="text1"/>
        </w:rPr>
        <w:t xml:space="preserve"> </w:t>
      </w:r>
      <w:r w:rsidR="009B2372" w:rsidRPr="00CC339C">
        <w:rPr>
          <w:color w:val="000000" w:themeColor="text1"/>
        </w:rPr>
        <w:t>A</w:t>
      </w:r>
      <w:r w:rsidR="00B1580F" w:rsidRPr="00CC339C">
        <w:rPr>
          <w:color w:val="000000" w:themeColor="text1"/>
        </w:rPr>
        <w:t xml:space="preserve"> study </w:t>
      </w:r>
      <w:r w:rsidR="009A1A60" w:rsidRPr="00CC339C">
        <w:rPr>
          <w:color w:val="000000" w:themeColor="text1"/>
        </w:rPr>
        <w:t>that showed a</w:t>
      </w:r>
      <w:r w:rsidR="00A11C4C" w:rsidRPr="00CC339C">
        <w:rPr>
          <w:color w:val="000000" w:themeColor="text1"/>
        </w:rPr>
        <w:t xml:space="preserve"> SNARC effect </w:t>
      </w:r>
      <w:r w:rsidR="00B1580F" w:rsidRPr="00CC339C">
        <w:rPr>
          <w:color w:val="000000" w:themeColor="text1"/>
        </w:rPr>
        <w:t>for both symbolic and non-symbolic numerals in either adult</w:t>
      </w:r>
      <w:r w:rsidR="00462527" w:rsidRPr="00CC339C">
        <w:rPr>
          <w:color w:val="000000" w:themeColor="text1"/>
        </w:rPr>
        <w:t>s</w:t>
      </w:r>
      <w:r w:rsidR="00B1580F" w:rsidRPr="00CC339C">
        <w:rPr>
          <w:color w:val="000000" w:themeColor="text1"/>
        </w:rPr>
        <w:t xml:space="preserve"> or children</w:t>
      </w:r>
      <w:r w:rsidR="009A1A60" w:rsidRPr="00CC339C">
        <w:rPr>
          <w:color w:val="000000" w:themeColor="text1"/>
        </w:rPr>
        <w:t xml:space="preserve"> managed to demonstrate that the </w:t>
      </w:r>
      <w:r w:rsidR="00B1580F" w:rsidRPr="00CC339C">
        <w:rPr>
          <w:color w:val="000000" w:themeColor="text1"/>
        </w:rPr>
        <w:t xml:space="preserve">two effects </w:t>
      </w:r>
      <w:r w:rsidR="009A1A60" w:rsidRPr="00CC339C">
        <w:rPr>
          <w:color w:val="000000" w:themeColor="text1"/>
        </w:rPr>
        <w:t>are not</w:t>
      </w:r>
      <w:r w:rsidR="00B1580F" w:rsidRPr="00CC339C">
        <w:rPr>
          <w:color w:val="000000" w:themeColor="text1"/>
        </w:rPr>
        <w:t xml:space="preserve"> </w:t>
      </w:r>
      <w:r w:rsidR="009A1A60" w:rsidRPr="00CC339C">
        <w:rPr>
          <w:color w:val="000000" w:themeColor="text1"/>
        </w:rPr>
        <w:t>cor</w:t>
      </w:r>
      <w:r w:rsidR="00B1580F" w:rsidRPr="00CC339C">
        <w:rPr>
          <w:color w:val="000000" w:themeColor="text1"/>
        </w:rPr>
        <w:t>related</w:t>
      </w:r>
      <w:r w:rsidR="009A1A60" w:rsidRPr="00CC339C">
        <w:rPr>
          <w:color w:val="000000" w:themeColor="text1"/>
        </w:rPr>
        <w:t>, thus</w:t>
      </w:r>
      <w:r w:rsidR="00B1580F" w:rsidRPr="00CC339C">
        <w:rPr>
          <w:color w:val="000000" w:themeColor="text1"/>
        </w:rPr>
        <w:t xml:space="preserve"> suggesting that symbolic and non-symbolic numerals are independently associated with space</w:t>
      </w:r>
      <w:r w:rsidR="009A1A60" w:rsidRPr="00CC339C">
        <w:rPr>
          <w:color w:val="000000" w:themeColor="text1"/>
        </w:rPr>
        <w:t xml:space="preserve"> (He et al., 2021)</w:t>
      </w:r>
      <w:r w:rsidR="00B1580F" w:rsidRPr="00CC339C">
        <w:rPr>
          <w:color w:val="000000" w:themeColor="text1"/>
        </w:rPr>
        <w:t xml:space="preserve">. </w:t>
      </w:r>
      <w:r w:rsidR="006D53F1" w:rsidRPr="00CC339C">
        <w:rPr>
          <w:color w:val="000000" w:themeColor="text1"/>
        </w:rPr>
        <w:t xml:space="preserve">Although behavioural evidence is still mixed, </w:t>
      </w:r>
      <w:r w:rsidR="00E93E16" w:rsidRPr="00CC339C">
        <w:rPr>
          <w:color w:val="000000" w:themeColor="text1"/>
        </w:rPr>
        <w:t>a growing number of</w:t>
      </w:r>
      <w:r w:rsidR="006D53F1" w:rsidRPr="00CC339C">
        <w:rPr>
          <w:color w:val="000000" w:themeColor="text1"/>
        </w:rPr>
        <w:t xml:space="preserve"> </w:t>
      </w:r>
      <w:r w:rsidR="00E93E16" w:rsidRPr="00CC339C">
        <w:rPr>
          <w:color w:val="000000" w:themeColor="text1"/>
        </w:rPr>
        <w:t>research</w:t>
      </w:r>
      <w:r w:rsidR="006D53F1" w:rsidRPr="00CC339C">
        <w:rPr>
          <w:color w:val="000000" w:themeColor="text1"/>
        </w:rPr>
        <w:t xml:space="preserve"> seem to be in favour of a dissociation for symbolic and non-symbolic numerical representations, at least for studies </w:t>
      </w:r>
      <w:r w:rsidR="00C153AE" w:rsidRPr="00CC339C">
        <w:rPr>
          <w:color w:val="000000" w:themeColor="text1"/>
        </w:rPr>
        <w:t>using</w:t>
      </w:r>
      <w:r w:rsidR="006D53F1" w:rsidRPr="00CC339C">
        <w:rPr>
          <w:color w:val="000000" w:themeColor="text1"/>
        </w:rPr>
        <w:t xml:space="preserve"> SNARC </w:t>
      </w:r>
      <w:r w:rsidR="00C153AE" w:rsidRPr="00CC339C">
        <w:rPr>
          <w:color w:val="000000" w:themeColor="text1"/>
        </w:rPr>
        <w:t>paradigm</w:t>
      </w:r>
      <w:r w:rsidR="006D03C7" w:rsidRPr="00CC339C">
        <w:rPr>
          <w:color w:val="000000" w:themeColor="text1"/>
        </w:rPr>
        <w:t>s</w:t>
      </w:r>
      <w:r w:rsidR="006D53F1" w:rsidRPr="00CC339C">
        <w:rPr>
          <w:color w:val="000000" w:themeColor="text1"/>
        </w:rPr>
        <w:t xml:space="preserve"> (for a review see </w:t>
      </w:r>
      <w:proofErr w:type="spellStart"/>
      <w:r w:rsidR="006D53F1" w:rsidRPr="00CC339C">
        <w:rPr>
          <w:color w:val="000000" w:themeColor="text1"/>
        </w:rPr>
        <w:t>Buijsman</w:t>
      </w:r>
      <w:proofErr w:type="spellEnd"/>
      <w:r w:rsidR="006D53F1" w:rsidRPr="00CC339C">
        <w:rPr>
          <w:color w:val="000000" w:themeColor="text1"/>
        </w:rPr>
        <w:t xml:space="preserve"> &amp; Tirado, 2019).</w:t>
      </w:r>
      <w:r w:rsidR="00BF4F69" w:rsidRPr="00CC339C">
        <w:rPr>
          <w:color w:val="000000" w:themeColor="text1"/>
        </w:rPr>
        <w:t xml:space="preserve"> However, a</w:t>
      </w:r>
      <w:r w:rsidR="00E93E16" w:rsidRPr="00CC339C">
        <w:rPr>
          <w:color w:val="000000" w:themeColor="text1"/>
        </w:rPr>
        <w:t xml:space="preserve"> limitation of previous studies that compared symbolic and non-symbolic SNARC effects </w:t>
      </w:r>
      <w:r w:rsidR="00BC4F57" w:rsidRPr="00CC339C">
        <w:rPr>
          <w:color w:val="000000" w:themeColor="text1"/>
        </w:rPr>
        <w:t>is</w:t>
      </w:r>
      <w:r w:rsidR="00E93E16" w:rsidRPr="00CC339C">
        <w:rPr>
          <w:color w:val="000000" w:themeColor="text1"/>
        </w:rPr>
        <w:t xml:space="preserve"> that these were tested separately</w:t>
      </w:r>
      <w:r w:rsidR="00BF6F77" w:rsidRPr="00CC339C">
        <w:rPr>
          <w:color w:val="000000" w:themeColor="text1"/>
        </w:rPr>
        <w:t>, thus not allowing to directly assess whether these two representations interact</w:t>
      </w:r>
      <w:r w:rsidR="00E93E16" w:rsidRPr="00CC339C">
        <w:rPr>
          <w:color w:val="000000" w:themeColor="text1"/>
        </w:rPr>
        <w:t xml:space="preserve">. </w:t>
      </w:r>
    </w:p>
    <w:p w14:paraId="79CDCFDF" w14:textId="01E2B6FE" w:rsidR="0040130E" w:rsidRPr="00CC339C" w:rsidRDefault="008773AD" w:rsidP="00770A02">
      <w:pPr>
        <w:spacing w:line="480" w:lineRule="auto"/>
        <w:ind w:firstLine="720"/>
        <w:jc w:val="both"/>
        <w:rPr>
          <w:color w:val="000000" w:themeColor="text1"/>
        </w:rPr>
      </w:pPr>
      <w:r w:rsidRPr="00CC339C">
        <w:rPr>
          <w:color w:val="000000" w:themeColor="text1"/>
        </w:rPr>
        <w:t>Although symb</w:t>
      </w:r>
      <w:r w:rsidR="00770A02" w:rsidRPr="00CC339C">
        <w:rPr>
          <w:color w:val="000000" w:themeColor="text1"/>
        </w:rPr>
        <w:t>olic</w:t>
      </w:r>
      <w:r w:rsidRPr="00CC339C">
        <w:rPr>
          <w:color w:val="000000" w:themeColor="text1"/>
        </w:rPr>
        <w:t xml:space="preserve"> a</w:t>
      </w:r>
      <w:r w:rsidR="00770A02" w:rsidRPr="00CC339C">
        <w:rPr>
          <w:color w:val="000000" w:themeColor="text1"/>
        </w:rPr>
        <w:t>n</w:t>
      </w:r>
      <w:r w:rsidRPr="00CC339C">
        <w:rPr>
          <w:color w:val="000000" w:themeColor="text1"/>
        </w:rPr>
        <w:t>d non-symb</w:t>
      </w:r>
      <w:r w:rsidR="00770A02" w:rsidRPr="00CC339C">
        <w:rPr>
          <w:color w:val="000000" w:themeColor="text1"/>
        </w:rPr>
        <w:t xml:space="preserve">olic numerals </w:t>
      </w:r>
      <w:r w:rsidR="0034580A" w:rsidRPr="00CC339C">
        <w:rPr>
          <w:color w:val="000000" w:themeColor="text1"/>
        </w:rPr>
        <w:t xml:space="preserve">have been previously investigated </w:t>
      </w:r>
      <w:r w:rsidR="00770A02" w:rsidRPr="00CC339C">
        <w:rPr>
          <w:color w:val="000000" w:themeColor="text1"/>
        </w:rPr>
        <w:t>in combined settings</w:t>
      </w:r>
      <w:r w:rsidRPr="00CC339C">
        <w:rPr>
          <w:color w:val="000000" w:themeColor="text1"/>
        </w:rPr>
        <w:t xml:space="preserve"> (</w:t>
      </w:r>
      <w:r w:rsidR="00EC1846" w:rsidRPr="00CC339C">
        <w:rPr>
          <w:color w:val="000000" w:themeColor="text1"/>
        </w:rPr>
        <w:t>e.g.,</w:t>
      </w:r>
      <w:r w:rsidR="00770A02" w:rsidRPr="00CC339C">
        <w:rPr>
          <w:color w:val="000000" w:themeColor="text1"/>
        </w:rPr>
        <w:t xml:space="preserve"> </w:t>
      </w:r>
      <w:proofErr w:type="spellStart"/>
      <w:r w:rsidR="00770A02" w:rsidRPr="00CC339C">
        <w:rPr>
          <w:color w:val="000000" w:themeColor="text1"/>
        </w:rPr>
        <w:t>Pansky</w:t>
      </w:r>
      <w:proofErr w:type="spellEnd"/>
      <w:r w:rsidR="00770A02" w:rsidRPr="00CC339C">
        <w:rPr>
          <w:color w:val="000000" w:themeColor="text1"/>
        </w:rPr>
        <w:t xml:space="preserve"> &amp; </w:t>
      </w:r>
      <w:proofErr w:type="spellStart"/>
      <w:r w:rsidR="00770A02" w:rsidRPr="00CC339C">
        <w:rPr>
          <w:color w:val="000000" w:themeColor="text1"/>
        </w:rPr>
        <w:t>Algom</w:t>
      </w:r>
      <w:proofErr w:type="spellEnd"/>
      <w:r w:rsidR="00770A02" w:rsidRPr="00CC339C">
        <w:rPr>
          <w:color w:val="000000" w:themeColor="text1"/>
        </w:rPr>
        <w:t>, 2002</w:t>
      </w:r>
      <w:r w:rsidRPr="00CC339C">
        <w:rPr>
          <w:color w:val="000000" w:themeColor="text1"/>
        </w:rPr>
        <w:t>)</w:t>
      </w:r>
      <w:r w:rsidR="00770A02" w:rsidRPr="00CC339C">
        <w:rPr>
          <w:color w:val="000000" w:themeColor="text1"/>
        </w:rPr>
        <w:t>,</w:t>
      </w:r>
      <w:r w:rsidRPr="00CC339C">
        <w:rPr>
          <w:color w:val="000000" w:themeColor="text1"/>
        </w:rPr>
        <w:t xml:space="preserve"> t</w:t>
      </w:r>
      <w:r w:rsidR="00350DA7" w:rsidRPr="00CC339C">
        <w:rPr>
          <w:color w:val="000000" w:themeColor="text1"/>
        </w:rPr>
        <w:t xml:space="preserve">he present </w:t>
      </w:r>
      <w:r w:rsidR="00563D48" w:rsidRPr="00CC339C">
        <w:rPr>
          <w:color w:val="000000" w:themeColor="text1"/>
        </w:rPr>
        <w:t>work</w:t>
      </w:r>
      <w:r w:rsidR="00350DA7" w:rsidRPr="00CC339C">
        <w:rPr>
          <w:color w:val="000000" w:themeColor="text1"/>
        </w:rPr>
        <w:t xml:space="preserve"> is the first attempt to </w:t>
      </w:r>
      <w:r w:rsidR="007950A6" w:rsidRPr="00CC339C">
        <w:rPr>
          <w:color w:val="000000" w:themeColor="text1"/>
        </w:rPr>
        <w:t>directly contrast</w:t>
      </w:r>
      <w:r w:rsidR="00EE1C9F" w:rsidRPr="00CC339C">
        <w:rPr>
          <w:color w:val="000000" w:themeColor="text1"/>
        </w:rPr>
        <w:t xml:space="preserve"> the</w:t>
      </w:r>
      <w:r w:rsidR="00145EED" w:rsidRPr="00CC339C">
        <w:rPr>
          <w:color w:val="000000" w:themeColor="text1"/>
        </w:rPr>
        <w:t xml:space="preserve"> spatial-numerical association for</w:t>
      </w:r>
      <w:r w:rsidR="007950A6" w:rsidRPr="00CC339C">
        <w:rPr>
          <w:color w:val="000000" w:themeColor="text1"/>
        </w:rPr>
        <w:t xml:space="preserve"> symbolic </w:t>
      </w:r>
      <w:r w:rsidR="00350DA7" w:rsidRPr="00CC339C">
        <w:rPr>
          <w:color w:val="000000" w:themeColor="text1"/>
        </w:rPr>
        <w:t>and</w:t>
      </w:r>
      <w:r w:rsidR="007950A6" w:rsidRPr="00CC339C">
        <w:rPr>
          <w:color w:val="000000" w:themeColor="text1"/>
        </w:rPr>
        <w:t xml:space="preserve"> non-symbolic numer</w:t>
      </w:r>
      <w:r w:rsidR="00145EED" w:rsidRPr="00CC339C">
        <w:rPr>
          <w:color w:val="000000" w:themeColor="text1"/>
        </w:rPr>
        <w:t>als</w:t>
      </w:r>
      <w:r w:rsidR="007950A6" w:rsidRPr="00CC339C">
        <w:rPr>
          <w:color w:val="000000" w:themeColor="text1"/>
        </w:rPr>
        <w:t xml:space="preserve"> </w:t>
      </w:r>
      <w:r w:rsidR="00350DA7" w:rsidRPr="00CC339C">
        <w:rPr>
          <w:color w:val="000000" w:themeColor="text1"/>
        </w:rPr>
        <w:t>by presenting both</w:t>
      </w:r>
      <w:r w:rsidR="007950A6" w:rsidRPr="00CC339C">
        <w:rPr>
          <w:color w:val="000000" w:themeColor="text1"/>
        </w:rPr>
        <w:t xml:space="preserve"> </w:t>
      </w:r>
      <w:r w:rsidR="001E1D67" w:rsidRPr="00CC339C">
        <w:rPr>
          <w:color w:val="000000" w:themeColor="text1"/>
        </w:rPr>
        <w:t>stimuli</w:t>
      </w:r>
      <w:r w:rsidR="00350DA7" w:rsidRPr="00CC339C">
        <w:rPr>
          <w:color w:val="000000" w:themeColor="text1"/>
        </w:rPr>
        <w:t xml:space="preserve"> </w:t>
      </w:r>
      <w:r w:rsidR="007950A6" w:rsidRPr="00CC339C">
        <w:rPr>
          <w:color w:val="000000" w:themeColor="text1"/>
        </w:rPr>
        <w:t>simultaneously. To do so</w:t>
      </w:r>
      <w:r w:rsidR="009A54F9" w:rsidRPr="00CC339C">
        <w:rPr>
          <w:color w:val="000000" w:themeColor="text1"/>
        </w:rPr>
        <w:t>,</w:t>
      </w:r>
      <w:r w:rsidR="007950A6" w:rsidRPr="00CC339C">
        <w:rPr>
          <w:color w:val="000000" w:themeColor="text1"/>
        </w:rPr>
        <w:t xml:space="preserve"> we created dice</w:t>
      </w:r>
      <w:r w:rsidR="00350DA7" w:rsidRPr="00CC339C">
        <w:rPr>
          <w:color w:val="000000" w:themeColor="text1"/>
        </w:rPr>
        <w:t>-</w:t>
      </w:r>
      <w:r w:rsidR="007950A6" w:rsidRPr="00CC339C">
        <w:rPr>
          <w:color w:val="000000" w:themeColor="text1"/>
        </w:rPr>
        <w:t xml:space="preserve">like patterns but instead of dots we </w:t>
      </w:r>
      <w:r w:rsidR="001E1D67" w:rsidRPr="00CC339C">
        <w:rPr>
          <w:color w:val="000000" w:themeColor="text1"/>
        </w:rPr>
        <w:t>displayed</w:t>
      </w:r>
      <w:r w:rsidR="007950A6" w:rsidRPr="00CC339C">
        <w:rPr>
          <w:color w:val="000000" w:themeColor="text1"/>
        </w:rPr>
        <w:t xml:space="preserve"> digits. </w:t>
      </w:r>
      <w:r w:rsidR="00F74822" w:rsidRPr="00CC339C">
        <w:rPr>
          <w:color w:val="000000" w:themeColor="text1"/>
        </w:rPr>
        <w:t>In two separate</w:t>
      </w:r>
      <w:r w:rsidR="00D00BF9" w:rsidRPr="00CC339C">
        <w:rPr>
          <w:color w:val="000000" w:themeColor="text1"/>
        </w:rPr>
        <w:t xml:space="preserve"> </w:t>
      </w:r>
      <w:r w:rsidR="0039772E" w:rsidRPr="00CC339C">
        <w:rPr>
          <w:color w:val="000000" w:themeColor="text1"/>
        </w:rPr>
        <w:t>tasks</w:t>
      </w:r>
      <w:r w:rsidR="00F74822" w:rsidRPr="00CC339C">
        <w:rPr>
          <w:color w:val="000000" w:themeColor="text1"/>
        </w:rPr>
        <w:t>, participants were required to either respond to the symbolic value of the digits whil</w:t>
      </w:r>
      <w:r w:rsidR="00D00BF9" w:rsidRPr="00CC339C">
        <w:rPr>
          <w:color w:val="000000" w:themeColor="text1"/>
        </w:rPr>
        <w:t>st</w:t>
      </w:r>
      <w:r w:rsidR="00F74822" w:rsidRPr="00CC339C">
        <w:rPr>
          <w:color w:val="000000" w:themeColor="text1"/>
        </w:rPr>
        <w:t xml:space="preserve"> ignoring their numerosity, or to respond to </w:t>
      </w:r>
      <w:r w:rsidR="001B4B0B" w:rsidRPr="00CC339C">
        <w:rPr>
          <w:color w:val="000000" w:themeColor="text1"/>
        </w:rPr>
        <w:t xml:space="preserve">the </w:t>
      </w:r>
      <w:r w:rsidR="00F74822" w:rsidRPr="00CC339C">
        <w:rPr>
          <w:color w:val="000000" w:themeColor="text1"/>
        </w:rPr>
        <w:t>number of digits present whil</w:t>
      </w:r>
      <w:r w:rsidR="00D00BF9" w:rsidRPr="00CC339C">
        <w:rPr>
          <w:color w:val="000000" w:themeColor="text1"/>
        </w:rPr>
        <w:t>st</w:t>
      </w:r>
      <w:r w:rsidR="00F74822" w:rsidRPr="00CC339C">
        <w:rPr>
          <w:color w:val="000000" w:themeColor="text1"/>
        </w:rPr>
        <w:t xml:space="preserve"> ignoring their symbolic value. </w:t>
      </w:r>
      <w:r w:rsidR="00295182" w:rsidRPr="00CC339C">
        <w:rPr>
          <w:color w:val="000000" w:themeColor="text1"/>
        </w:rPr>
        <w:t>According to previous literature, both symbolic and non-symbolic numerals should elicit a SNARC effect. Therefore, when judging non-symbolic numerals, small (vs. large) numerosity should elicit faster left (vs. right) responses. However, since symbolic numerals are also simultaneously present with numerosity, these should also elicit a SNARC effect despite being task irrelevant</w:t>
      </w:r>
      <w:r w:rsidR="00F14252" w:rsidRPr="00CC339C">
        <w:rPr>
          <w:color w:val="000000" w:themeColor="text1"/>
        </w:rPr>
        <w:t xml:space="preserve"> (</w:t>
      </w:r>
      <w:proofErr w:type="spellStart"/>
      <w:r w:rsidR="00F14252" w:rsidRPr="00CC339C">
        <w:rPr>
          <w:color w:val="000000" w:themeColor="text1"/>
        </w:rPr>
        <w:t>Fias</w:t>
      </w:r>
      <w:proofErr w:type="spellEnd"/>
      <w:r w:rsidR="00F14252" w:rsidRPr="00CC339C">
        <w:rPr>
          <w:color w:val="000000" w:themeColor="text1"/>
        </w:rPr>
        <w:t xml:space="preserve"> et al., 2001)</w:t>
      </w:r>
      <w:r w:rsidR="00295182" w:rsidRPr="00CC339C">
        <w:rPr>
          <w:color w:val="000000" w:themeColor="text1"/>
        </w:rPr>
        <w:t xml:space="preserve">. </w:t>
      </w:r>
      <w:r w:rsidR="009221FD" w:rsidRPr="00CC339C">
        <w:rPr>
          <w:color w:val="000000" w:themeColor="text1"/>
        </w:rPr>
        <w:t xml:space="preserve">The same should work </w:t>
      </w:r>
      <w:r w:rsidR="00D03326" w:rsidRPr="00CC339C">
        <w:rPr>
          <w:color w:val="000000" w:themeColor="text1"/>
        </w:rPr>
        <w:t>in the other direction</w:t>
      </w:r>
      <w:r w:rsidR="009221FD" w:rsidRPr="00CC339C">
        <w:rPr>
          <w:color w:val="000000" w:themeColor="text1"/>
        </w:rPr>
        <w:t>, although evidence of non-symbolic numerals eliciting SNARC effect</w:t>
      </w:r>
      <w:r w:rsidR="00835CA9" w:rsidRPr="00CC339C">
        <w:rPr>
          <w:color w:val="000000" w:themeColor="text1"/>
        </w:rPr>
        <w:t>s</w:t>
      </w:r>
      <w:r w:rsidR="009221FD" w:rsidRPr="00CC339C">
        <w:rPr>
          <w:color w:val="000000" w:themeColor="text1"/>
        </w:rPr>
        <w:t xml:space="preserve"> when numerical magnitude is task irrelevant are scarce</w:t>
      </w:r>
      <w:r w:rsidR="00156775" w:rsidRPr="00CC339C">
        <w:rPr>
          <w:color w:val="000000" w:themeColor="text1"/>
        </w:rPr>
        <w:t xml:space="preserve"> (</w:t>
      </w:r>
      <w:r w:rsidR="004B642B" w:rsidRPr="00CC339C">
        <w:rPr>
          <w:color w:val="000000" w:themeColor="text1"/>
        </w:rPr>
        <w:t xml:space="preserve">for an example </w:t>
      </w:r>
      <w:r w:rsidR="00156775" w:rsidRPr="00CC339C">
        <w:rPr>
          <w:color w:val="000000" w:themeColor="text1"/>
        </w:rPr>
        <w:t xml:space="preserve">see </w:t>
      </w:r>
      <w:proofErr w:type="spellStart"/>
      <w:r w:rsidR="00156775" w:rsidRPr="00CC339C">
        <w:rPr>
          <w:color w:val="000000" w:themeColor="text1"/>
        </w:rPr>
        <w:t>Nuerk</w:t>
      </w:r>
      <w:proofErr w:type="spellEnd"/>
      <w:r w:rsidR="00156775" w:rsidRPr="00CC339C">
        <w:rPr>
          <w:color w:val="000000" w:themeColor="text1"/>
        </w:rPr>
        <w:t xml:space="preserve"> et al., 200</w:t>
      </w:r>
      <w:r w:rsidR="004B642B" w:rsidRPr="00CC339C">
        <w:rPr>
          <w:color w:val="000000" w:themeColor="text1"/>
        </w:rPr>
        <w:t>5</w:t>
      </w:r>
      <w:r w:rsidR="00D90F0C">
        <w:rPr>
          <w:color w:val="000000" w:themeColor="text1"/>
        </w:rPr>
        <w:t xml:space="preserve"> and </w:t>
      </w:r>
      <w:r w:rsidR="00D90F0C" w:rsidRPr="00D90F0C">
        <w:rPr>
          <w:color w:val="000000" w:themeColor="text1"/>
        </w:rPr>
        <w:t>Mitchell et al., 2012</w:t>
      </w:r>
      <w:r w:rsidR="00156775" w:rsidRPr="00CC339C">
        <w:rPr>
          <w:color w:val="000000" w:themeColor="text1"/>
        </w:rPr>
        <w:t>)</w:t>
      </w:r>
      <w:r w:rsidR="009221FD" w:rsidRPr="00CC339C">
        <w:rPr>
          <w:color w:val="000000" w:themeColor="text1"/>
        </w:rPr>
        <w:t xml:space="preserve">. </w:t>
      </w:r>
    </w:p>
    <w:p w14:paraId="7C9CE93C" w14:textId="055CB332" w:rsidR="000847F9" w:rsidRPr="00CC339C" w:rsidRDefault="00295182" w:rsidP="00770A02">
      <w:pPr>
        <w:spacing w:line="480" w:lineRule="auto"/>
        <w:ind w:firstLine="720"/>
        <w:jc w:val="both"/>
        <w:rPr>
          <w:color w:val="000000" w:themeColor="text1"/>
        </w:rPr>
      </w:pPr>
      <w:r w:rsidRPr="00CC339C">
        <w:rPr>
          <w:color w:val="000000" w:themeColor="text1"/>
        </w:rPr>
        <w:lastRenderedPageBreak/>
        <w:t xml:space="preserve">If both </w:t>
      </w:r>
      <w:r w:rsidR="00AD79BC" w:rsidRPr="00CC339C">
        <w:rPr>
          <w:color w:val="000000" w:themeColor="text1"/>
        </w:rPr>
        <w:t>symbolic and non-symbolic</w:t>
      </w:r>
      <w:r w:rsidRPr="00CC339C">
        <w:rPr>
          <w:color w:val="000000" w:themeColor="text1"/>
        </w:rPr>
        <w:t xml:space="preserve"> numerals are represented by a shared system, we would expect </w:t>
      </w:r>
      <w:r w:rsidR="000847F9" w:rsidRPr="00CC339C">
        <w:rPr>
          <w:color w:val="000000" w:themeColor="text1"/>
        </w:rPr>
        <w:t xml:space="preserve">the </w:t>
      </w:r>
      <w:r w:rsidRPr="00CC339C">
        <w:rPr>
          <w:color w:val="000000" w:themeColor="text1"/>
        </w:rPr>
        <w:t>SNARC effect</w:t>
      </w:r>
      <w:r w:rsidR="00F14252" w:rsidRPr="00CC339C">
        <w:rPr>
          <w:color w:val="000000" w:themeColor="text1"/>
        </w:rPr>
        <w:t>s</w:t>
      </w:r>
      <w:r w:rsidR="00846062" w:rsidRPr="00CC339C">
        <w:rPr>
          <w:color w:val="000000" w:themeColor="text1"/>
        </w:rPr>
        <w:t xml:space="preserve"> </w:t>
      </w:r>
      <w:r w:rsidR="00F14252" w:rsidRPr="00CC339C">
        <w:rPr>
          <w:color w:val="000000" w:themeColor="text1"/>
        </w:rPr>
        <w:t>to</w:t>
      </w:r>
      <w:r w:rsidR="00846062" w:rsidRPr="00CC339C">
        <w:rPr>
          <w:color w:val="000000" w:themeColor="text1"/>
        </w:rPr>
        <w:t xml:space="preserve"> positively interact</w:t>
      </w:r>
      <w:r w:rsidRPr="00CC339C">
        <w:rPr>
          <w:color w:val="000000" w:themeColor="text1"/>
        </w:rPr>
        <w:t xml:space="preserve"> in </w:t>
      </w:r>
      <w:r w:rsidR="002A3A98" w:rsidRPr="00CC339C">
        <w:rPr>
          <w:color w:val="000000" w:themeColor="text1"/>
        </w:rPr>
        <w:t>the</w:t>
      </w:r>
      <w:r w:rsidR="00846062" w:rsidRPr="00CC339C">
        <w:rPr>
          <w:color w:val="000000" w:themeColor="text1"/>
        </w:rPr>
        <w:t xml:space="preserve"> </w:t>
      </w:r>
      <w:r w:rsidRPr="00CC339C">
        <w:rPr>
          <w:color w:val="000000" w:themeColor="text1"/>
        </w:rPr>
        <w:t>congruent condition (small digits/small numerosity; large digits/large numerosity)</w:t>
      </w:r>
      <w:r w:rsidR="00846062" w:rsidRPr="00CC339C">
        <w:rPr>
          <w:color w:val="000000" w:themeColor="text1"/>
        </w:rPr>
        <w:t>, leading to a stronger spatial</w:t>
      </w:r>
      <w:r w:rsidR="00835CA9" w:rsidRPr="00CC339C">
        <w:rPr>
          <w:color w:val="000000" w:themeColor="text1"/>
        </w:rPr>
        <w:t xml:space="preserve">-numerical </w:t>
      </w:r>
      <w:r w:rsidR="00846062" w:rsidRPr="00CC339C">
        <w:rPr>
          <w:color w:val="000000" w:themeColor="text1"/>
        </w:rPr>
        <w:t xml:space="preserve">association. </w:t>
      </w:r>
      <w:r w:rsidR="0020701A" w:rsidRPr="00CC339C">
        <w:rPr>
          <w:color w:val="000000" w:themeColor="text1"/>
        </w:rPr>
        <w:t>Similarly</w:t>
      </w:r>
      <w:r w:rsidR="00846062" w:rsidRPr="00CC339C">
        <w:rPr>
          <w:color w:val="000000" w:themeColor="text1"/>
        </w:rPr>
        <w:t xml:space="preserve">, in </w:t>
      </w:r>
      <w:r w:rsidR="005C7991" w:rsidRPr="00CC339C">
        <w:rPr>
          <w:color w:val="000000" w:themeColor="text1"/>
        </w:rPr>
        <w:t>the</w:t>
      </w:r>
      <w:r w:rsidR="00846062" w:rsidRPr="00CC339C">
        <w:rPr>
          <w:color w:val="000000" w:themeColor="text1"/>
        </w:rPr>
        <w:t xml:space="preserve"> incongruent condition (small digits/large numerosity; large digits/small numerosity)</w:t>
      </w:r>
      <w:r w:rsidR="000847F9" w:rsidRPr="00CC339C">
        <w:rPr>
          <w:color w:val="000000" w:themeColor="text1"/>
        </w:rPr>
        <w:t>,</w:t>
      </w:r>
      <w:r w:rsidR="002A3A98" w:rsidRPr="00CC339C">
        <w:rPr>
          <w:color w:val="000000" w:themeColor="text1"/>
        </w:rPr>
        <w:t xml:space="preserve"> we </w:t>
      </w:r>
      <w:r w:rsidR="000847F9" w:rsidRPr="00CC339C">
        <w:rPr>
          <w:color w:val="000000" w:themeColor="text1"/>
        </w:rPr>
        <w:t>should</w:t>
      </w:r>
      <w:r w:rsidR="002A3A98" w:rsidRPr="00CC339C">
        <w:rPr>
          <w:color w:val="000000" w:themeColor="text1"/>
        </w:rPr>
        <w:t xml:space="preserve"> expect </w:t>
      </w:r>
      <w:r w:rsidR="000847F9" w:rsidRPr="00CC339C">
        <w:rPr>
          <w:color w:val="000000" w:themeColor="text1"/>
        </w:rPr>
        <w:t xml:space="preserve">the </w:t>
      </w:r>
      <w:r w:rsidR="002A3A98" w:rsidRPr="00CC339C">
        <w:rPr>
          <w:color w:val="000000" w:themeColor="text1"/>
        </w:rPr>
        <w:t xml:space="preserve">SNARC effects </w:t>
      </w:r>
      <w:r w:rsidR="00F14252" w:rsidRPr="00CC339C">
        <w:rPr>
          <w:color w:val="000000" w:themeColor="text1"/>
        </w:rPr>
        <w:t>to</w:t>
      </w:r>
      <w:r w:rsidR="002A3A98" w:rsidRPr="00CC339C">
        <w:rPr>
          <w:color w:val="000000" w:themeColor="text1"/>
        </w:rPr>
        <w:t xml:space="preserve"> negatively interact</w:t>
      </w:r>
      <w:r w:rsidR="000847F9" w:rsidRPr="00CC339C">
        <w:rPr>
          <w:color w:val="000000" w:themeColor="text1"/>
        </w:rPr>
        <w:t xml:space="preserve"> as the effects for symbolic and non-symbolic numerals </w:t>
      </w:r>
      <w:r w:rsidR="00D631D6" w:rsidRPr="00CC339C">
        <w:rPr>
          <w:color w:val="000000" w:themeColor="text1"/>
        </w:rPr>
        <w:t>would</w:t>
      </w:r>
      <w:r w:rsidR="000847F9" w:rsidRPr="00CC339C">
        <w:rPr>
          <w:color w:val="000000" w:themeColor="text1"/>
        </w:rPr>
        <w:t xml:space="preserve"> have opposite directions</w:t>
      </w:r>
      <w:r w:rsidR="00846062" w:rsidRPr="00CC339C">
        <w:rPr>
          <w:color w:val="000000" w:themeColor="text1"/>
        </w:rPr>
        <w:t xml:space="preserve">. </w:t>
      </w:r>
      <w:r w:rsidR="001D2B12" w:rsidRPr="00CC339C">
        <w:rPr>
          <w:color w:val="000000" w:themeColor="text1"/>
        </w:rPr>
        <w:t>In this condition we would expect an absent or weak SNARC effect.</w:t>
      </w:r>
      <w:r w:rsidR="000847F9" w:rsidRPr="00CC339C">
        <w:rPr>
          <w:color w:val="000000" w:themeColor="text1"/>
        </w:rPr>
        <w:t xml:space="preserve"> </w:t>
      </w:r>
      <w:r w:rsidR="0020701A" w:rsidRPr="00CC339C">
        <w:rPr>
          <w:color w:val="000000" w:themeColor="text1"/>
        </w:rPr>
        <w:t>Conversely</w:t>
      </w:r>
      <w:r w:rsidR="000847F9" w:rsidRPr="00CC339C">
        <w:rPr>
          <w:color w:val="000000" w:themeColor="text1"/>
        </w:rPr>
        <w:t>, if these two representations are independent, as suggested by recent evidence (</w:t>
      </w:r>
      <w:proofErr w:type="spellStart"/>
      <w:r w:rsidR="000847F9" w:rsidRPr="00CC339C">
        <w:rPr>
          <w:color w:val="000000" w:themeColor="text1"/>
        </w:rPr>
        <w:t>Buijsman</w:t>
      </w:r>
      <w:proofErr w:type="spellEnd"/>
      <w:r w:rsidR="000847F9" w:rsidRPr="00CC339C">
        <w:rPr>
          <w:color w:val="000000" w:themeColor="text1"/>
        </w:rPr>
        <w:t xml:space="preserve"> &amp; Tirado, 2019; </w:t>
      </w:r>
      <w:proofErr w:type="spellStart"/>
      <w:r w:rsidR="000847F9" w:rsidRPr="00CC339C">
        <w:rPr>
          <w:color w:val="000000" w:themeColor="text1"/>
        </w:rPr>
        <w:t>Marinova</w:t>
      </w:r>
      <w:proofErr w:type="spellEnd"/>
      <w:r w:rsidR="000847F9" w:rsidRPr="00CC339C">
        <w:rPr>
          <w:color w:val="000000" w:themeColor="text1"/>
        </w:rPr>
        <w:t xml:space="preserve"> et al., 2021; </w:t>
      </w:r>
      <w:proofErr w:type="spellStart"/>
      <w:r w:rsidR="000847F9" w:rsidRPr="00CC339C">
        <w:rPr>
          <w:color w:val="000000" w:themeColor="text1"/>
        </w:rPr>
        <w:t>Sasanguie</w:t>
      </w:r>
      <w:proofErr w:type="spellEnd"/>
      <w:r w:rsidR="000847F9" w:rsidRPr="00CC339C">
        <w:rPr>
          <w:color w:val="000000" w:themeColor="text1"/>
        </w:rPr>
        <w:t xml:space="preserve"> et al., 2017), congruency between </w:t>
      </w:r>
      <w:r w:rsidR="00D0764C" w:rsidRPr="00CC339C">
        <w:rPr>
          <w:color w:val="000000" w:themeColor="text1"/>
        </w:rPr>
        <w:t>symbolic and non-symbolic numerals</w:t>
      </w:r>
      <w:r w:rsidR="000847F9" w:rsidRPr="00CC339C">
        <w:rPr>
          <w:color w:val="000000" w:themeColor="text1"/>
        </w:rPr>
        <w:t xml:space="preserve"> should not impact the SNARC effect</w:t>
      </w:r>
      <w:r w:rsidR="00F14252" w:rsidRPr="00CC339C">
        <w:rPr>
          <w:color w:val="000000" w:themeColor="text1"/>
        </w:rPr>
        <w:t>.</w:t>
      </w:r>
    </w:p>
    <w:p w14:paraId="09EF00E2" w14:textId="77777777" w:rsidR="00390744" w:rsidRPr="00CC339C" w:rsidRDefault="00390744" w:rsidP="00C448DC">
      <w:pPr>
        <w:spacing w:line="480" w:lineRule="auto"/>
        <w:rPr>
          <w:color w:val="000000" w:themeColor="text1"/>
        </w:rPr>
      </w:pPr>
    </w:p>
    <w:p w14:paraId="5591F80D" w14:textId="02B1DF69" w:rsidR="00CE1106" w:rsidRPr="00CC339C" w:rsidRDefault="00F7697A" w:rsidP="00C448DC">
      <w:pPr>
        <w:spacing w:line="480" w:lineRule="auto"/>
        <w:rPr>
          <w:color w:val="000000" w:themeColor="text1"/>
        </w:rPr>
      </w:pPr>
      <w:r w:rsidRPr="00CC339C">
        <w:rPr>
          <w:b/>
          <w:bCs/>
          <w:color w:val="000000" w:themeColor="text1"/>
          <w:sz w:val="28"/>
          <w:szCs w:val="28"/>
        </w:rPr>
        <w:t xml:space="preserve">2.0 </w:t>
      </w:r>
      <w:r w:rsidR="00CE1106" w:rsidRPr="00CC339C">
        <w:rPr>
          <w:b/>
          <w:bCs/>
          <w:color w:val="000000" w:themeColor="text1"/>
          <w:sz w:val="28"/>
          <w:szCs w:val="28"/>
        </w:rPr>
        <w:t>Method</w:t>
      </w:r>
    </w:p>
    <w:p w14:paraId="5BE5DF04" w14:textId="4E7D09C3" w:rsidR="00CE1106" w:rsidRPr="00CC339C" w:rsidRDefault="00F7697A" w:rsidP="00C448DC">
      <w:pPr>
        <w:spacing w:line="480" w:lineRule="auto"/>
        <w:jc w:val="both"/>
        <w:rPr>
          <w:b/>
          <w:bCs/>
          <w:color w:val="000000" w:themeColor="text1"/>
        </w:rPr>
      </w:pPr>
      <w:r w:rsidRPr="00CC339C">
        <w:rPr>
          <w:b/>
          <w:bCs/>
          <w:color w:val="000000" w:themeColor="text1"/>
        </w:rPr>
        <w:t xml:space="preserve">2.1 </w:t>
      </w:r>
      <w:r w:rsidR="00CE1106" w:rsidRPr="00CC339C">
        <w:rPr>
          <w:b/>
          <w:bCs/>
          <w:color w:val="000000" w:themeColor="text1"/>
        </w:rPr>
        <w:t>Participants</w:t>
      </w:r>
    </w:p>
    <w:p w14:paraId="27FCFF39" w14:textId="3EA20CBB" w:rsidR="004C4E74" w:rsidRPr="00CC339C" w:rsidRDefault="004B6629" w:rsidP="00C448DC">
      <w:pPr>
        <w:spacing w:line="480" w:lineRule="auto"/>
        <w:ind w:firstLine="720"/>
        <w:jc w:val="both"/>
        <w:rPr>
          <w:color w:val="000000" w:themeColor="text1"/>
          <w:shd w:val="clear" w:color="auto" w:fill="FFFFFF"/>
        </w:rPr>
      </w:pPr>
      <w:r w:rsidRPr="00CC339C">
        <w:rPr>
          <w:color w:val="000000" w:themeColor="text1"/>
        </w:rPr>
        <w:t xml:space="preserve">An a priori power analysis was conducted using </w:t>
      </w:r>
      <w:r w:rsidRPr="00CC339C">
        <w:rPr>
          <w:rFonts w:cstheme="minorHAnsi"/>
          <w:color w:val="000000" w:themeColor="text1"/>
        </w:rPr>
        <w:t xml:space="preserve">the software </w:t>
      </w:r>
      <w:proofErr w:type="spellStart"/>
      <w:r w:rsidRPr="00CC339C">
        <w:rPr>
          <w:rFonts w:cstheme="minorHAnsi"/>
          <w:color w:val="000000" w:themeColor="text1"/>
        </w:rPr>
        <w:t>MorePower</w:t>
      </w:r>
      <w:proofErr w:type="spellEnd"/>
      <w:r w:rsidRPr="00CC339C">
        <w:rPr>
          <w:rFonts w:cstheme="minorHAnsi"/>
          <w:color w:val="000000" w:themeColor="text1"/>
        </w:rPr>
        <w:t xml:space="preserve"> 6.0.4</w:t>
      </w:r>
      <w:r w:rsidRPr="00CC339C">
        <w:rPr>
          <w:color w:val="000000" w:themeColor="text1"/>
          <w:shd w:val="clear" w:color="auto" w:fill="FFFFFF"/>
        </w:rPr>
        <w:t xml:space="preserve">. </w:t>
      </w:r>
      <w:r w:rsidRPr="00CC339C">
        <w:rPr>
          <w:rFonts w:cstheme="minorHAnsi"/>
          <w:color w:val="000000" w:themeColor="text1"/>
        </w:rPr>
        <w:t xml:space="preserve">Based on a recent study that investigated the SNARC effect </w:t>
      </w:r>
      <w:r w:rsidR="00280FD2" w:rsidRPr="00CC339C">
        <w:rPr>
          <w:rFonts w:cstheme="minorHAnsi"/>
          <w:color w:val="000000" w:themeColor="text1"/>
        </w:rPr>
        <w:t>for</w:t>
      </w:r>
      <w:r w:rsidRPr="00CC339C">
        <w:rPr>
          <w:rFonts w:cstheme="minorHAnsi"/>
          <w:color w:val="000000" w:themeColor="text1"/>
        </w:rPr>
        <w:t xml:space="preserve"> non-symbolic numerals (</w:t>
      </w:r>
      <w:proofErr w:type="spellStart"/>
      <w:r w:rsidRPr="00CC339C">
        <w:rPr>
          <w:rFonts w:cstheme="minorHAnsi"/>
          <w:color w:val="000000" w:themeColor="text1"/>
        </w:rPr>
        <w:t>Cutini</w:t>
      </w:r>
      <w:proofErr w:type="spellEnd"/>
      <w:r w:rsidRPr="00CC339C">
        <w:rPr>
          <w:rFonts w:cstheme="minorHAnsi"/>
          <w:color w:val="000000" w:themeColor="text1"/>
        </w:rPr>
        <w:t xml:space="preserve"> et al., 2019) we set the following parameters: power = .80, α = .05, partial eta squared = .21 for repeated measures ANOVAs; power = .80, α = .05, Cohen’s d = .43 for one sample t-tests. The largest sample size suggested by the two tests was 44. We decided to be more conservative and considered a sample of approximately </w:t>
      </w:r>
      <w:r w:rsidRPr="00CC339C">
        <w:rPr>
          <w:rFonts w:eastAsiaTheme="minorEastAsia"/>
          <w:color w:val="000000" w:themeColor="text1"/>
          <w:shd w:val="clear" w:color="auto" w:fill="FFFFFF"/>
        </w:rPr>
        <w:t>50 participants to be adequate.</w:t>
      </w:r>
      <w:r w:rsidR="004C4E74" w:rsidRPr="00CC339C">
        <w:rPr>
          <w:rFonts w:eastAsiaTheme="minorEastAsia"/>
          <w:color w:val="000000" w:themeColor="text1"/>
          <w:shd w:val="clear" w:color="auto" w:fill="FFFFFF"/>
        </w:rPr>
        <w:t xml:space="preserve"> </w:t>
      </w:r>
    </w:p>
    <w:p w14:paraId="1CA9838F" w14:textId="6C955C91" w:rsidR="00CE1106" w:rsidRPr="00CC339C" w:rsidRDefault="00CE1106" w:rsidP="00C448DC">
      <w:pPr>
        <w:spacing w:line="480" w:lineRule="auto"/>
        <w:ind w:firstLine="720"/>
        <w:jc w:val="both"/>
        <w:rPr>
          <w:color w:val="000000" w:themeColor="text1"/>
        </w:rPr>
      </w:pPr>
      <w:r w:rsidRPr="00CC339C">
        <w:rPr>
          <w:color w:val="000000" w:themeColor="text1"/>
        </w:rPr>
        <w:t>Fifty-two students (48 females) from De Montfort University took part in the study and were rewarded with coursework credits. The mean age was 21.0 (</w:t>
      </w:r>
      <w:r w:rsidRPr="00CC339C">
        <w:rPr>
          <w:i/>
          <w:color w:val="000000" w:themeColor="text1"/>
        </w:rPr>
        <w:t>SD</w:t>
      </w:r>
      <w:r w:rsidRPr="00CC339C">
        <w:rPr>
          <w:color w:val="000000" w:themeColor="text1"/>
        </w:rPr>
        <w:t xml:space="preserve"> = 4.7). 41 participants were right-handed, whilst seven were left-handed. All participants reported to have normal or corrected-to-normal vision and were naïve about the purpose of the study. Written informed consent was obtained before participation. The study was approved by the Faculty of Health </w:t>
      </w:r>
      <w:r w:rsidRPr="00CC339C">
        <w:rPr>
          <w:color w:val="000000" w:themeColor="text1"/>
        </w:rPr>
        <w:lastRenderedPageBreak/>
        <w:t xml:space="preserve">and Life Sciences Research Ethics Committee </w:t>
      </w:r>
      <w:r w:rsidR="00A21745" w:rsidRPr="00CC339C">
        <w:rPr>
          <w:color w:val="000000" w:themeColor="text1"/>
        </w:rPr>
        <w:t xml:space="preserve">(Ref: 3488) </w:t>
      </w:r>
      <w:r w:rsidRPr="00CC339C">
        <w:rPr>
          <w:color w:val="000000" w:themeColor="text1"/>
        </w:rPr>
        <w:t xml:space="preserve">and was conducted in accordance with the ethical standards established by the Declaration of Helsinki. </w:t>
      </w:r>
    </w:p>
    <w:p w14:paraId="390D14E5" w14:textId="77777777" w:rsidR="004C4E74" w:rsidRPr="00CC339C" w:rsidRDefault="004C4E74" w:rsidP="00C448DC">
      <w:pPr>
        <w:spacing w:line="480" w:lineRule="auto"/>
        <w:jc w:val="both"/>
        <w:rPr>
          <w:color w:val="000000" w:themeColor="text1"/>
        </w:rPr>
      </w:pPr>
    </w:p>
    <w:p w14:paraId="2E28B607" w14:textId="7C96B3E5" w:rsidR="00CE1106" w:rsidRPr="00CC339C" w:rsidRDefault="00F7697A" w:rsidP="00C448DC">
      <w:pPr>
        <w:spacing w:line="480" w:lineRule="auto"/>
        <w:jc w:val="both"/>
        <w:rPr>
          <w:b/>
          <w:bCs/>
          <w:color w:val="000000" w:themeColor="text1"/>
        </w:rPr>
      </w:pPr>
      <w:r w:rsidRPr="00CC339C">
        <w:rPr>
          <w:b/>
          <w:bCs/>
          <w:color w:val="000000" w:themeColor="text1"/>
        </w:rPr>
        <w:t xml:space="preserve">2.2 </w:t>
      </w:r>
      <w:r w:rsidR="00CE1106" w:rsidRPr="00CC339C">
        <w:rPr>
          <w:b/>
          <w:bCs/>
          <w:color w:val="000000" w:themeColor="text1"/>
        </w:rPr>
        <w:t>Apparatus and stimuli</w:t>
      </w:r>
    </w:p>
    <w:p w14:paraId="6ADC0368" w14:textId="70DCD3FF" w:rsidR="00CE1106" w:rsidRPr="00CC339C" w:rsidRDefault="00CE1106" w:rsidP="00C448DC">
      <w:pPr>
        <w:spacing w:line="480" w:lineRule="auto"/>
        <w:ind w:firstLine="720"/>
        <w:jc w:val="both"/>
        <w:rPr>
          <w:color w:val="000000" w:themeColor="text1"/>
        </w:rPr>
      </w:pPr>
      <w:r w:rsidRPr="00CC339C">
        <w:rPr>
          <w:color w:val="000000" w:themeColor="text1"/>
        </w:rPr>
        <w:t xml:space="preserve">The online experiment was designed using </w:t>
      </w:r>
      <w:proofErr w:type="spellStart"/>
      <w:r w:rsidRPr="00CC339C">
        <w:rPr>
          <w:color w:val="000000" w:themeColor="text1"/>
        </w:rPr>
        <w:t>PsychoPy</w:t>
      </w:r>
      <w:proofErr w:type="spellEnd"/>
      <w:r w:rsidR="00CF49D1" w:rsidRPr="00CC339C">
        <w:rPr>
          <w:color w:val="000000" w:themeColor="text1"/>
        </w:rPr>
        <w:t xml:space="preserve"> (Peirce et al., 2019)</w:t>
      </w:r>
      <w:r w:rsidRPr="00CC339C">
        <w:rPr>
          <w:color w:val="000000" w:themeColor="text1"/>
        </w:rPr>
        <w:t xml:space="preserve">, version 2020.2.5 and then conducted on </w:t>
      </w:r>
      <w:proofErr w:type="spellStart"/>
      <w:r w:rsidRPr="00CC339C">
        <w:rPr>
          <w:color w:val="000000" w:themeColor="text1"/>
        </w:rPr>
        <w:t>Pavlovia</w:t>
      </w:r>
      <w:proofErr w:type="spellEnd"/>
      <w:r w:rsidRPr="00CC339C">
        <w:rPr>
          <w:color w:val="000000" w:themeColor="text1"/>
        </w:rPr>
        <w:t xml:space="preserve"> through the participants’ personal computers. Responses were collected using the ‘A’ and ‘L’ keys on the participants’ computer ‘qwerty’ keyboards. </w:t>
      </w:r>
    </w:p>
    <w:p w14:paraId="157B96F5" w14:textId="5CB02290" w:rsidR="00CE1106" w:rsidRPr="00CC339C" w:rsidRDefault="00CE1106" w:rsidP="00C448DC">
      <w:pPr>
        <w:spacing w:line="480" w:lineRule="auto"/>
        <w:jc w:val="both"/>
        <w:rPr>
          <w:color w:val="000000" w:themeColor="text1"/>
        </w:rPr>
      </w:pPr>
      <w:r w:rsidRPr="00CC339C">
        <w:rPr>
          <w:color w:val="000000" w:themeColor="text1"/>
        </w:rPr>
        <w:tab/>
        <w:t xml:space="preserve">Stimuli consisted of four </w:t>
      </w:r>
      <w:r w:rsidR="00F845D1" w:rsidRPr="00F845D1">
        <w:rPr>
          <w:color w:val="FF0000"/>
        </w:rPr>
        <w:t>digits</w:t>
      </w:r>
      <w:r w:rsidRPr="00F845D1">
        <w:rPr>
          <w:color w:val="FF0000"/>
        </w:rPr>
        <w:t xml:space="preserve"> </w:t>
      </w:r>
      <w:r w:rsidRPr="00CC339C">
        <w:rPr>
          <w:color w:val="000000" w:themeColor="text1"/>
        </w:rPr>
        <w:t>(1,</w:t>
      </w:r>
      <w:r w:rsidR="00F845D1">
        <w:rPr>
          <w:color w:val="000000" w:themeColor="text1"/>
        </w:rPr>
        <w:t xml:space="preserve"> </w:t>
      </w:r>
      <w:r w:rsidRPr="00CC339C">
        <w:rPr>
          <w:color w:val="000000" w:themeColor="text1"/>
        </w:rPr>
        <w:t>2,</w:t>
      </w:r>
      <w:r w:rsidR="00F845D1">
        <w:rPr>
          <w:color w:val="000000" w:themeColor="text1"/>
        </w:rPr>
        <w:t xml:space="preserve"> </w:t>
      </w:r>
      <w:r w:rsidRPr="00CC339C">
        <w:rPr>
          <w:color w:val="000000" w:themeColor="text1"/>
        </w:rPr>
        <w:t xml:space="preserve">4 and 5) presented in white against a grey background with the letter height set at 0.08 height units. Each trial presented only one number out of the four, and in each trial, the numbers were displayed as a dice-like formation (see Figure </w:t>
      </w:r>
      <w:r w:rsidR="00375E95" w:rsidRPr="00CC339C">
        <w:rPr>
          <w:color w:val="000000" w:themeColor="text1"/>
        </w:rPr>
        <w:t>1</w:t>
      </w:r>
      <w:r w:rsidRPr="00CC339C">
        <w:rPr>
          <w:color w:val="000000" w:themeColor="text1"/>
        </w:rPr>
        <w:t>). When only one number was shown, it was positioned in the centre of the screen (0,0), two numbers were positioned with the co-ordinates (-.08,0) and (.08,0), four numbers were positioned at (-.08,.08), (.08,.08), (-.08,-.08), and (.08,-.08), whilst five numbers were positioned at (0,0), (-.08,.08), (.08,.08), (-.08,-.08), and (.08,-.08).</w:t>
      </w:r>
      <w:r w:rsidR="00170746">
        <w:rPr>
          <w:color w:val="000000" w:themeColor="text1"/>
        </w:rPr>
        <w:t xml:space="preserve"> </w:t>
      </w:r>
      <w:r w:rsidR="00170746">
        <w:rPr>
          <w:color w:val="FF0000"/>
        </w:rPr>
        <w:t>The</w:t>
      </w:r>
      <w:r w:rsidR="00170746" w:rsidRPr="006323E3">
        <w:rPr>
          <w:color w:val="FF0000"/>
        </w:rPr>
        <w:t xml:space="preserve"> range </w:t>
      </w:r>
      <w:r w:rsidR="00F845D1">
        <w:rPr>
          <w:color w:val="FF0000"/>
        </w:rPr>
        <w:t xml:space="preserve">and the spatial arrangement </w:t>
      </w:r>
      <w:r w:rsidR="00170746" w:rsidRPr="006323E3">
        <w:rPr>
          <w:color w:val="FF0000"/>
        </w:rPr>
        <w:t xml:space="preserve">of </w:t>
      </w:r>
      <w:r w:rsidR="00170746">
        <w:rPr>
          <w:color w:val="FF0000"/>
        </w:rPr>
        <w:t>the</w:t>
      </w:r>
      <w:r w:rsidR="00170746" w:rsidRPr="006323E3">
        <w:rPr>
          <w:color w:val="FF0000"/>
        </w:rPr>
        <w:t xml:space="preserve"> stimuli </w:t>
      </w:r>
      <w:r w:rsidR="00170746">
        <w:rPr>
          <w:color w:val="FF0000"/>
        </w:rPr>
        <w:t>w</w:t>
      </w:r>
      <w:ins w:id="0" w:author="Courtney Goodridge" w:date="2022-12-02T09:04:00Z">
        <w:r w:rsidR="003735C2">
          <w:rPr>
            <w:color w:val="FF0000"/>
          </w:rPr>
          <w:t>ere</w:t>
        </w:r>
      </w:ins>
      <w:del w:id="1" w:author="Courtney Goodridge" w:date="2022-12-02T09:04:00Z">
        <w:r w:rsidR="00170746" w:rsidDel="003735C2">
          <w:rPr>
            <w:color w:val="FF0000"/>
          </w:rPr>
          <w:delText>as</w:delText>
        </w:r>
      </w:del>
      <w:r w:rsidR="00170746">
        <w:rPr>
          <w:color w:val="FF0000"/>
        </w:rPr>
        <w:t xml:space="preserve"> chosen to mimic the </w:t>
      </w:r>
      <w:r w:rsidR="00C819E1">
        <w:rPr>
          <w:color w:val="FF0000"/>
        </w:rPr>
        <w:t>mapping of non-symbolic quantities in typical dice patterns.</w:t>
      </w:r>
      <w:r w:rsidR="00170746">
        <w:rPr>
          <w:color w:val="FF0000"/>
        </w:rPr>
        <w:t xml:space="preserve"> </w:t>
      </w:r>
      <w:r w:rsidRPr="00CC339C">
        <w:rPr>
          <w:color w:val="000000" w:themeColor="text1"/>
        </w:rPr>
        <w:t xml:space="preserve">Between each trial, there was a fixation cross set at the centre of the screen with a height of 0.1. </w:t>
      </w:r>
    </w:p>
    <w:p w14:paraId="4AD026AC" w14:textId="2E686555" w:rsidR="00375E95" w:rsidRPr="00CC339C" w:rsidRDefault="00375E95" w:rsidP="00C448DC">
      <w:pPr>
        <w:spacing w:line="480" w:lineRule="auto"/>
        <w:jc w:val="both"/>
        <w:rPr>
          <w:color w:val="000000" w:themeColor="text1"/>
        </w:rPr>
      </w:pPr>
    </w:p>
    <w:p w14:paraId="76044757" w14:textId="7B7B624E" w:rsidR="00375E95" w:rsidRPr="00CC339C" w:rsidRDefault="00375E95" w:rsidP="00C448DC">
      <w:pPr>
        <w:spacing w:line="480" w:lineRule="auto"/>
        <w:jc w:val="both"/>
        <w:rPr>
          <w:color w:val="000000" w:themeColor="text1"/>
        </w:rPr>
      </w:pPr>
      <w:r w:rsidRPr="00CC339C">
        <w:rPr>
          <w:noProof/>
          <w:color w:val="000000" w:themeColor="text1"/>
        </w:rPr>
        <w:lastRenderedPageBreak/>
        <w:drawing>
          <wp:inline distT="0" distB="0" distL="0" distR="0" wp14:anchorId="2877B10D" wp14:editId="7F83B9C9">
            <wp:extent cx="5727700" cy="36779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27700" cy="3677920"/>
                    </a:xfrm>
                    <a:prstGeom prst="rect">
                      <a:avLst/>
                    </a:prstGeom>
                  </pic:spPr>
                </pic:pic>
              </a:graphicData>
            </a:graphic>
          </wp:inline>
        </w:drawing>
      </w:r>
    </w:p>
    <w:p w14:paraId="47774824" w14:textId="61C1F506" w:rsidR="00375E95" w:rsidRPr="00CC339C" w:rsidRDefault="00375E95" w:rsidP="00C448DC">
      <w:pPr>
        <w:spacing w:line="480" w:lineRule="auto"/>
        <w:jc w:val="both"/>
        <w:rPr>
          <w:i/>
          <w:iCs/>
          <w:color w:val="000000" w:themeColor="text1"/>
        </w:rPr>
      </w:pPr>
      <w:r w:rsidRPr="00CC339C">
        <w:rPr>
          <w:i/>
          <w:iCs/>
          <w:color w:val="000000" w:themeColor="text1"/>
        </w:rPr>
        <w:t>Figure 1.</w:t>
      </w:r>
      <w:r w:rsidR="000C09D1" w:rsidRPr="00CC339C">
        <w:rPr>
          <w:i/>
          <w:iCs/>
          <w:color w:val="000000" w:themeColor="text1"/>
        </w:rPr>
        <w:t xml:space="preserve"> A depiction of the stimuli and the experimental manipulations. Symbolic (digits) and non-symbolic (numerosity) numerals were combined to create congruent (small digit/small numerosity; large digit/large numerosity) and incongruent (small digit/large numerosity; large digit/small numerosity) conditions.  </w:t>
      </w:r>
    </w:p>
    <w:p w14:paraId="68E1D0FA" w14:textId="77777777" w:rsidR="000C09D1" w:rsidRPr="00CC339C" w:rsidRDefault="000C09D1" w:rsidP="00C448DC">
      <w:pPr>
        <w:spacing w:line="480" w:lineRule="auto"/>
        <w:jc w:val="both"/>
        <w:rPr>
          <w:color w:val="000000" w:themeColor="text1"/>
        </w:rPr>
      </w:pPr>
    </w:p>
    <w:p w14:paraId="415AF751" w14:textId="0D4898B1" w:rsidR="00CE1106" w:rsidRPr="00CC339C" w:rsidRDefault="00F7697A" w:rsidP="00C448DC">
      <w:pPr>
        <w:spacing w:line="480" w:lineRule="auto"/>
        <w:jc w:val="both"/>
        <w:rPr>
          <w:b/>
          <w:bCs/>
          <w:color w:val="000000" w:themeColor="text1"/>
        </w:rPr>
      </w:pPr>
      <w:r w:rsidRPr="00CC339C">
        <w:rPr>
          <w:b/>
          <w:bCs/>
          <w:color w:val="000000" w:themeColor="text1"/>
        </w:rPr>
        <w:t xml:space="preserve">2.3 </w:t>
      </w:r>
      <w:r w:rsidR="00CE1106" w:rsidRPr="00CC339C">
        <w:rPr>
          <w:b/>
          <w:bCs/>
          <w:color w:val="000000" w:themeColor="text1"/>
        </w:rPr>
        <w:t>Procedure</w:t>
      </w:r>
    </w:p>
    <w:p w14:paraId="59CEAEBF" w14:textId="13BDD438" w:rsidR="00CE1106" w:rsidRPr="00CC339C" w:rsidRDefault="00CE1106" w:rsidP="00C448DC">
      <w:pPr>
        <w:spacing w:line="480" w:lineRule="auto"/>
        <w:ind w:firstLine="720"/>
        <w:jc w:val="both"/>
        <w:rPr>
          <w:color w:val="000000" w:themeColor="text1"/>
        </w:rPr>
      </w:pPr>
      <w:r w:rsidRPr="00CC339C">
        <w:rPr>
          <w:color w:val="000000" w:themeColor="text1"/>
        </w:rPr>
        <w:t xml:space="preserve">The experiment took place online and participants were required to complete the experiment in a quiet room without distractions. Participants were instructed to place their right index finger on the rightmost key ‘A’ and their left index finger on the leftmost key ‘L’. </w:t>
      </w:r>
      <w:r w:rsidRPr="00DC18C8">
        <w:rPr>
          <w:color w:val="FF0000"/>
        </w:rPr>
        <w:t>Each trial started with a blank screen</w:t>
      </w:r>
      <w:r w:rsidR="00DC18C8" w:rsidRPr="00DC18C8">
        <w:rPr>
          <w:color w:val="FF0000"/>
        </w:rPr>
        <w:t xml:space="preserve"> (500</w:t>
      </w:r>
      <w:ins w:id="2" w:author="Courtney Goodridge" w:date="2022-12-02T09:04:00Z">
        <w:r w:rsidR="003735C2">
          <w:rPr>
            <w:color w:val="FF0000"/>
          </w:rPr>
          <w:t xml:space="preserve"> </w:t>
        </w:r>
      </w:ins>
      <w:proofErr w:type="spellStart"/>
      <w:r w:rsidR="00DC18C8" w:rsidRPr="00DC18C8">
        <w:rPr>
          <w:color w:val="FF0000"/>
        </w:rPr>
        <w:t>ms</w:t>
      </w:r>
      <w:proofErr w:type="spellEnd"/>
      <w:r w:rsidR="00F845D1">
        <w:rPr>
          <w:color w:val="FF0000"/>
        </w:rPr>
        <w:t xml:space="preserve"> duration</w:t>
      </w:r>
      <w:r w:rsidR="00DC18C8" w:rsidRPr="00DC18C8">
        <w:rPr>
          <w:color w:val="FF0000"/>
        </w:rPr>
        <w:t>),</w:t>
      </w:r>
      <w:r w:rsidRPr="00DC18C8">
        <w:rPr>
          <w:color w:val="FF0000"/>
        </w:rPr>
        <w:t xml:space="preserve"> followed by a fixation cross </w:t>
      </w:r>
      <w:r w:rsidR="00DC18C8" w:rsidRPr="00DC18C8">
        <w:rPr>
          <w:color w:val="FF0000"/>
        </w:rPr>
        <w:t>(</w:t>
      </w:r>
      <w:r w:rsidRPr="00DC18C8">
        <w:rPr>
          <w:color w:val="FF0000"/>
        </w:rPr>
        <w:t>500</w:t>
      </w:r>
      <w:ins w:id="3" w:author="Courtney Goodridge" w:date="2022-12-02T09:04:00Z">
        <w:r w:rsidR="003735C2">
          <w:rPr>
            <w:color w:val="FF0000"/>
          </w:rPr>
          <w:t xml:space="preserve"> </w:t>
        </w:r>
      </w:ins>
      <w:proofErr w:type="spellStart"/>
      <w:r w:rsidRPr="00DC18C8">
        <w:rPr>
          <w:color w:val="FF0000"/>
        </w:rPr>
        <w:t>ms</w:t>
      </w:r>
      <w:proofErr w:type="spellEnd"/>
      <w:r w:rsidR="00F845D1">
        <w:rPr>
          <w:color w:val="FF0000"/>
        </w:rPr>
        <w:t xml:space="preserve"> duration</w:t>
      </w:r>
      <w:r w:rsidR="00DC18C8" w:rsidRPr="00DC18C8">
        <w:rPr>
          <w:color w:val="FF0000"/>
        </w:rPr>
        <w:t>) and another blank screen (500</w:t>
      </w:r>
      <w:ins w:id="4" w:author="Courtney Goodridge" w:date="2022-12-02T09:04:00Z">
        <w:r w:rsidR="003735C2">
          <w:rPr>
            <w:color w:val="FF0000"/>
          </w:rPr>
          <w:t xml:space="preserve"> </w:t>
        </w:r>
      </w:ins>
      <w:proofErr w:type="spellStart"/>
      <w:r w:rsidR="00DC18C8" w:rsidRPr="00DC18C8">
        <w:rPr>
          <w:color w:val="FF0000"/>
        </w:rPr>
        <w:t>ms</w:t>
      </w:r>
      <w:proofErr w:type="spellEnd"/>
      <w:r w:rsidR="00F845D1">
        <w:rPr>
          <w:color w:val="FF0000"/>
        </w:rPr>
        <w:t xml:space="preserve"> duration</w:t>
      </w:r>
      <w:r w:rsidR="00DC18C8" w:rsidRPr="00DC18C8">
        <w:rPr>
          <w:color w:val="FF0000"/>
        </w:rPr>
        <w:t>)</w:t>
      </w:r>
      <w:r w:rsidRPr="00DC18C8">
        <w:rPr>
          <w:color w:val="FF0000"/>
        </w:rPr>
        <w:t>.</w:t>
      </w:r>
      <w:r w:rsidRPr="00CC339C">
        <w:rPr>
          <w:color w:val="000000" w:themeColor="text1"/>
        </w:rPr>
        <w:t xml:space="preserve"> 1500ms after the start of the trial, the target numbers were presented for 3000</w:t>
      </w:r>
      <w:ins w:id="5" w:author="Courtney Goodridge" w:date="2022-12-02T09:04:00Z">
        <w:r w:rsidR="003735C2">
          <w:rPr>
            <w:color w:val="000000" w:themeColor="text1"/>
          </w:rPr>
          <w:t xml:space="preserve"> </w:t>
        </w:r>
      </w:ins>
      <w:proofErr w:type="spellStart"/>
      <w:r w:rsidRPr="00CC339C">
        <w:rPr>
          <w:color w:val="000000" w:themeColor="text1"/>
        </w:rPr>
        <w:t>ms</w:t>
      </w:r>
      <w:proofErr w:type="spellEnd"/>
      <w:r w:rsidR="00BA37CC">
        <w:rPr>
          <w:color w:val="000000" w:themeColor="text1"/>
        </w:rPr>
        <w:t xml:space="preserve"> </w:t>
      </w:r>
      <w:r w:rsidR="00BA37CC" w:rsidRPr="00BA37CC">
        <w:rPr>
          <w:color w:val="FF0000"/>
        </w:rPr>
        <w:t xml:space="preserve">and participants were allowed to respond till </w:t>
      </w:r>
      <w:r w:rsidR="00B4132A">
        <w:rPr>
          <w:color w:val="FF0000"/>
        </w:rPr>
        <w:t>stimuli elapsed</w:t>
      </w:r>
      <w:r w:rsidRPr="003067C0">
        <w:rPr>
          <w:color w:val="FF0000"/>
        </w:rPr>
        <w:t xml:space="preserve">. </w:t>
      </w:r>
      <w:r w:rsidR="003067C0">
        <w:rPr>
          <w:color w:val="000000" w:themeColor="text1"/>
        </w:rPr>
        <w:t>A</w:t>
      </w:r>
      <w:r w:rsidRPr="00CC339C">
        <w:rPr>
          <w:color w:val="000000" w:themeColor="text1"/>
        </w:rPr>
        <w:t xml:space="preserve">ll participants completed two </w:t>
      </w:r>
      <w:r w:rsidR="00194D95" w:rsidRPr="00194D95">
        <w:rPr>
          <w:color w:val="FF0000"/>
        </w:rPr>
        <w:t>tasks</w:t>
      </w:r>
      <w:r w:rsidRPr="00194D95">
        <w:rPr>
          <w:color w:val="FF0000"/>
        </w:rPr>
        <w:t xml:space="preserve"> </w:t>
      </w:r>
      <w:r w:rsidRPr="00CC339C">
        <w:rPr>
          <w:color w:val="000000" w:themeColor="text1"/>
        </w:rPr>
        <w:t xml:space="preserve">that had two separate blocks of trials each. In </w:t>
      </w:r>
      <w:r w:rsidR="00194D95" w:rsidRPr="00194D95">
        <w:rPr>
          <w:color w:val="FF0000"/>
        </w:rPr>
        <w:t>the symbolic</w:t>
      </w:r>
      <w:r w:rsidRPr="00194D95">
        <w:rPr>
          <w:color w:val="FF0000"/>
        </w:rPr>
        <w:t xml:space="preserve"> </w:t>
      </w:r>
      <w:r w:rsidR="00194D95" w:rsidRPr="00194D95">
        <w:rPr>
          <w:color w:val="FF0000"/>
        </w:rPr>
        <w:t>task</w:t>
      </w:r>
      <w:r w:rsidRPr="00CC339C">
        <w:rPr>
          <w:color w:val="000000" w:themeColor="text1"/>
        </w:rPr>
        <w:t xml:space="preserve">, participants were required to </w:t>
      </w:r>
      <w:r w:rsidR="00194D95">
        <w:rPr>
          <w:color w:val="000000" w:themeColor="text1"/>
        </w:rPr>
        <w:t xml:space="preserve">only </w:t>
      </w:r>
      <w:r w:rsidRPr="00CC339C">
        <w:rPr>
          <w:color w:val="000000" w:themeColor="text1"/>
        </w:rPr>
        <w:t xml:space="preserve">judge symbolic numerals (digits) and ignore </w:t>
      </w:r>
      <w:r w:rsidRPr="00CC339C">
        <w:rPr>
          <w:color w:val="000000" w:themeColor="text1"/>
        </w:rPr>
        <w:lastRenderedPageBreak/>
        <w:t xml:space="preserve">non-symbolic numerals (numerosity). They had to determine if the digit was larger or smaller than the reference standard (3); when the digit was larger, participants had to press the ‘L’ key; when the digit was smaller, participants had to press the ‘A’ key. After completing the first block in the </w:t>
      </w:r>
      <w:r w:rsidR="00194D95" w:rsidRPr="00194D95">
        <w:rPr>
          <w:color w:val="FF0000"/>
        </w:rPr>
        <w:t>symbolic</w:t>
      </w:r>
      <w:r w:rsidRPr="00194D95">
        <w:rPr>
          <w:color w:val="FF0000"/>
        </w:rPr>
        <w:t xml:space="preserve"> </w:t>
      </w:r>
      <w:r w:rsidR="00194D95" w:rsidRPr="00194D95">
        <w:rPr>
          <w:color w:val="FF0000"/>
        </w:rPr>
        <w:t>task</w:t>
      </w:r>
      <w:r w:rsidRPr="00CC339C">
        <w:rPr>
          <w:color w:val="000000" w:themeColor="text1"/>
        </w:rPr>
        <w:t xml:space="preserve">, the keys were switched for the second block; if the digit was smaller, the ‘L’ key was pressed, and if the digit was larger, the ‘A’ key was pressed. The instructions were the same for the </w:t>
      </w:r>
      <w:r w:rsidR="00194D95" w:rsidRPr="00194D95">
        <w:rPr>
          <w:color w:val="FF0000"/>
        </w:rPr>
        <w:t>non-symbolic</w:t>
      </w:r>
      <w:r w:rsidRPr="00194D95">
        <w:rPr>
          <w:color w:val="FF0000"/>
        </w:rPr>
        <w:t xml:space="preserve"> </w:t>
      </w:r>
      <w:r w:rsidR="00194D95" w:rsidRPr="00194D95">
        <w:rPr>
          <w:color w:val="FF0000"/>
        </w:rPr>
        <w:t>task</w:t>
      </w:r>
      <w:r w:rsidRPr="00CC339C">
        <w:rPr>
          <w:color w:val="000000" w:themeColor="text1"/>
        </w:rPr>
        <w:t xml:space="preserve">, where the task required the participant to determine whether there were more or less than three digits on the screen (non-symbolic numeral/numerosity) while ignoring the digits’ magnitude (symbolic numerals). </w:t>
      </w:r>
      <w:proofErr w:type="gramStart"/>
      <w:r w:rsidRPr="00CC339C">
        <w:rPr>
          <w:color w:val="000000" w:themeColor="text1"/>
        </w:rPr>
        <w:t>Similar to</w:t>
      </w:r>
      <w:proofErr w:type="gramEnd"/>
      <w:r w:rsidRPr="00CC339C">
        <w:rPr>
          <w:color w:val="000000" w:themeColor="text1"/>
        </w:rPr>
        <w:t xml:space="preserve"> the </w:t>
      </w:r>
      <w:r w:rsidR="00194D95" w:rsidRPr="00194D95">
        <w:rPr>
          <w:color w:val="FF0000"/>
        </w:rPr>
        <w:t>symbolic task</w:t>
      </w:r>
      <w:r w:rsidRPr="00CC339C">
        <w:rPr>
          <w:color w:val="000000" w:themeColor="text1"/>
        </w:rPr>
        <w:t xml:space="preserve">, the response keys for the second block of the </w:t>
      </w:r>
      <w:r w:rsidR="00194D95" w:rsidRPr="00194D95">
        <w:rPr>
          <w:color w:val="FF0000"/>
        </w:rPr>
        <w:t>non-symbolic task</w:t>
      </w:r>
      <w:r w:rsidR="00194D95" w:rsidRPr="00CC339C">
        <w:rPr>
          <w:color w:val="000000" w:themeColor="text1"/>
        </w:rPr>
        <w:t xml:space="preserve"> </w:t>
      </w:r>
      <w:r w:rsidRPr="00CC339C">
        <w:rPr>
          <w:color w:val="000000" w:themeColor="text1"/>
        </w:rPr>
        <w:t xml:space="preserve">were switched. </w:t>
      </w:r>
    </w:p>
    <w:p w14:paraId="10FAE627" w14:textId="36F1BE45" w:rsidR="00CE1106" w:rsidRPr="00CC339C" w:rsidRDefault="00CE1106" w:rsidP="009D7B7C">
      <w:pPr>
        <w:spacing w:line="480" w:lineRule="auto"/>
        <w:jc w:val="both"/>
        <w:rPr>
          <w:color w:val="000000" w:themeColor="text1"/>
        </w:rPr>
      </w:pPr>
      <w:r w:rsidRPr="00CC339C">
        <w:rPr>
          <w:color w:val="000000" w:themeColor="text1"/>
        </w:rPr>
        <w:tab/>
        <w:t xml:space="preserve">Participants were randomly split into four groups where the order of the two </w:t>
      </w:r>
      <w:r w:rsidR="002E5F1D" w:rsidRPr="002E5F1D">
        <w:rPr>
          <w:color w:val="FF0000"/>
        </w:rPr>
        <w:t>tasks</w:t>
      </w:r>
      <w:r w:rsidRPr="002E5F1D">
        <w:rPr>
          <w:color w:val="FF0000"/>
        </w:rPr>
        <w:t xml:space="preserve"> </w:t>
      </w:r>
      <w:r w:rsidRPr="00CC339C">
        <w:rPr>
          <w:color w:val="000000" w:themeColor="text1"/>
        </w:rPr>
        <w:t xml:space="preserve">and their consequent blocks was counterbalanced across all participants. Each block started with 16 practice trials before the participant completed 80 trials for the main trials. </w:t>
      </w:r>
      <w:r w:rsidR="008D2BE0" w:rsidRPr="00CC339C">
        <w:rPr>
          <w:color w:val="000000" w:themeColor="text1"/>
        </w:rPr>
        <w:t>T</w:t>
      </w:r>
      <w:r w:rsidRPr="00CC339C">
        <w:rPr>
          <w:color w:val="000000" w:themeColor="text1"/>
        </w:rPr>
        <w:t xml:space="preserve">rials </w:t>
      </w:r>
      <w:r w:rsidR="008D2BE0" w:rsidRPr="00CC339C">
        <w:rPr>
          <w:color w:val="000000" w:themeColor="text1"/>
        </w:rPr>
        <w:t xml:space="preserve">in </w:t>
      </w:r>
      <w:r w:rsidRPr="00CC339C">
        <w:rPr>
          <w:color w:val="000000" w:themeColor="text1"/>
        </w:rPr>
        <w:t xml:space="preserve">each block were </w:t>
      </w:r>
      <w:r w:rsidR="008D2BE0" w:rsidRPr="00CC339C">
        <w:rPr>
          <w:color w:val="000000" w:themeColor="text1"/>
        </w:rPr>
        <w:t>randomised</w:t>
      </w:r>
      <w:r w:rsidRPr="00CC339C">
        <w:rPr>
          <w:color w:val="000000" w:themeColor="text1"/>
        </w:rPr>
        <w:t xml:space="preserve"> and all four numbers were equally presented in each of the four dice-like positions. Additionally, there were an equal number of ‘smaller’/’larger’ responses in each block. This resulted in each participant completing 320 main trials. Participants were allowed a break between each block until they were ready to continue to the next block. Both speed and accuracy of responses were stressed in the instructions.</w:t>
      </w:r>
    </w:p>
    <w:p w14:paraId="3ABA26B2" w14:textId="1E6113CE" w:rsidR="007513BE" w:rsidRDefault="007513BE" w:rsidP="00C448DC">
      <w:pPr>
        <w:spacing w:line="480" w:lineRule="auto"/>
        <w:rPr>
          <w:color w:val="000000" w:themeColor="text1"/>
        </w:rPr>
      </w:pPr>
    </w:p>
    <w:p w14:paraId="0D417A24" w14:textId="4BF63E7A" w:rsidR="00B63471" w:rsidRPr="00B63471" w:rsidRDefault="00B63471" w:rsidP="00C448DC">
      <w:pPr>
        <w:spacing w:line="480" w:lineRule="auto"/>
        <w:rPr>
          <w:b/>
          <w:bCs/>
          <w:color w:val="000000" w:themeColor="text1"/>
        </w:rPr>
      </w:pPr>
      <w:r w:rsidRPr="00B63471">
        <w:rPr>
          <w:b/>
          <w:bCs/>
          <w:color w:val="000000" w:themeColor="text1"/>
        </w:rPr>
        <w:t>2.4 Data preparation</w:t>
      </w:r>
    </w:p>
    <w:p w14:paraId="49DE8578" w14:textId="232907BE" w:rsidR="00B63471" w:rsidRPr="00CC339C" w:rsidRDefault="00B63471" w:rsidP="00B63471">
      <w:pPr>
        <w:spacing w:line="480" w:lineRule="auto"/>
        <w:ind w:firstLine="720"/>
        <w:jc w:val="both"/>
        <w:rPr>
          <w:color w:val="000000" w:themeColor="text1"/>
        </w:rPr>
      </w:pPr>
      <w:r w:rsidRPr="00CC339C">
        <w:rPr>
          <w:color w:val="000000" w:themeColor="text1"/>
        </w:rPr>
        <w:t xml:space="preserve">Reaction times less than 150ms were removed </w:t>
      </w:r>
      <w:r w:rsidRPr="00CC339C">
        <w:rPr>
          <w:color w:val="000000" w:themeColor="text1"/>
        </w:rPr>
        <w:fldChar w:fldCharType="begin" w:fldLock="1"/>
      </w:r>
      <w:r w:rsidRPr="00CC339C">
        <w:rPr>
          <w:color w:val="000000" w:themeColor="text1"/>
        </w:rPr>
        <w:instrText>ADDIN CSL_CITATION {"citationItems":[{"id":"ITEM-1","itemData":{"DOI":"10.1080/00222899709600017","ISSN":"00222895","abstract":"If a target toward which an individual moves his hand suddenly moves, he adjusts the movement of his hand accordingly. Does he use visual information on the target's velocity to anticipate where he will reach the target? These questions were addressed in the present study. Subjects (N = 6 in each of 4 experiments) were instructed to hit a disk with a rod as soon as it appeared on a screen. Trajectories of the hand toward stationary disks were compared with those toward disks that jumped leftward or rightward as soon as the subject's hand started moving toward the screen, and with those in which either the disk or the background started moving leftward or rightward. About 110 ms after the disk was suddenly displaced, the moving hand was diverted in the direction of the perturbation. When the background moved, the disk's perceived position shifted in the direction in which the background was moving, but the disk appeared to be moving in the opposite direction. When hitting such disks, subjects adjusted their movement in accordance with the perceived position, rather than moving their hand in the direction of the perceived motion in anticipation of the disk's future displacement. Thus, subjects did not use the perceived velocity to anticipate where they would reach the target but responded only to the change in position","author":[{"dropping-particle":"","family":"Brenner","given":"Eli","non-dropping-particle":"","parse-names":false,"suffix":""},{"dropping-particle":"","family":"Smeets","given":"Jeroen B.J.","non-dropping-particle":"","parse-names":false,"suffix":""}],"container-title":"Journal of Motor Behavior","id":"ITEM-1","issue":"4","issued":{"date-parts":[["1997","12"]]},"page":"297-310","title":"Fast responses of the human hand to changes in target position","type":"article-journal","volume":"29"},"uris":["http://www.mendeley.com/documents/?uuid=a7a2f0cb-f9d9-3482-968d-4a4ce7d73a36"]}],"mendeley":{"formattedCitation":"(Brenner &amp; Smeets, 1997)","plainTextFormattedCitation":"(Brenner &amp; Smeets, 1997)"},"properties":{"noteIndex":0},"schema":"https://github.com/citation-style-language/schema/raw/master/csl-citation.json"}</w:instrText>
      </w:r>
      <w:r w:rsidRPr="00CC339C">
        <w:rPr>
          <w:color w:val="000000" w:themeColor="text1"/>
        </w:rPr>
        <w:fldChar w:fldCharType="separate"/>
      </w:r>
      <w:r w:rsidRPr="00CC339C">
        <w:rPr>
          <w:noProof/>
          <w:color w:val="000000" w:themeColor="text1"/>
        </w:rPr>
        <w:t>(Brenner &amp; Smeets, 1997)</w:t>
      </w:r>
      <w:r w:rsidRPr="00CC339C">
        <w:rPr>
          <w:color w:val="000000" w:themeColor="text1"/>
        </w:rPr>
        <w:fldChar w:fldCharType="end"/>
      </w:r>
      <w:r w:rsidRPr="00CC339C">
        <w:rPr>
          <w:color w:val="000000" w:themeColor="text1"/>
        </w:rPr>
        <w:t xml:space="preserve">. Data from two participants were also removed for having a high number of errors (over 20%). The remaining sample made few errors (0.93-13.47%) with average error percentage being 5.70%. Because of this, accuracy was not analysed. 34 trials where participants failed to make a response were removed from the analysis alongside all incorrect responses. For outliers, we specified a threshold of 3 standard deviations and calculated the individual means and standard </w:t>
      </w:r>
      <w:r w:rsidRPr="00CC339C">
        <w:rPr>
          <w:color w:val="000000" w:themeColor="text1"/>
        </w:rPr>
        <w:lastRenderedPageBreak/>
        <w:t>deviations within each condition. This approach detected 304 outlier trials, which were removed from the sample before analysis.</w:t>
      </w:r>
      <w:r w:rsidR="00FA56C7">
        <w:rPr>
          <w:color w:val="000000" w:themeColor="text1"/>
        </w:rPr>
        <w:t xml:space="preserve"> </w:t>
      </w:r>
      <w:r w:rsidR="00FA56C7" w:rsidRPr="00FA56C7">
        <w:rPr>
          <w:color w:val="FF0000"/>
        </w:rPr>
        <w:t xml:space="preserve">The average number of outliers </w:t>
      </w:r>
      <w:r w:rsidR="00FA56C7">
        <w:rPr>
          <w:color w:val="FF0000"/>
        </w:rPr>
        <w:t xml:space="preserve">per participant </w:t>
      </w:r>
      <w:r w:rsidR="00FA56C7" w:rsidRPr="00FA56C7">
        <w:rPr>
          <w:color w:val="FF0000"/>
        </w:rPr>
        <w:t>was 5.73</w:t>
      </w:r>
      <w:r w:rsidR="00FA56C7">
        <w:rPr>
          <w:color w:val="FF0000"/>
        </w:rPr>
        <w:t xml:space="preserve"> (</w:t>
      </w:r>
      <w:r w:rsidR="00FA56C7" w:rsidRPr="00FA56C7">
        <w:rPr>
          <w:color w:val="FF0000"/>
        </w:rPr>
        <w:t>minimum was 1 and the maximum was 14</w:t>
      </w:r>
      <w:r w:rsidR="00FA56C7">
        <w:rPr>
          <w:color w:val="FF0000"/>
        </w:rPr>
        <w:t>)</w:t>
      </w:r>
      <w:r w:rsidR="00FA56C7" w:rsidRPr="00FA56C7">
        <w:rPr>
          <w:color w:val="FF0000"/>
        </w:rPr>
        <w:t>.</w:t>
      </w:r>
      <w:r w:rsidRPr="00FA56C7">
        <w:rPr>
          <w:color w:val="FF0000"/>
        </w:rPr>
        <w:t xml:space="preserve"> </w:t>
      </w:r>
      <w:r w:rsidRPr="00CC339C">
        <w:rPr>
          <w:color w:val="000000" w:themeColor="text1"/>
        </w:rPr>
        <w:t>Data and analysis scripts are available on the Open Science Framework (https://osf.io/e7rj3/).</w:t>
      </w:r>
    </w:p>
    <w:p w14:paraId="40C7B040" w14:textId="77777777" w:rsidR="00B63471" w:rsidRPr="00CC339C" w:rsidRDefault="00B63471" w:rsidP="00C448DC">
      <w:pPr>
        <w:spacing w:line="480" w:lineRule="auto"/>
        <w:rPr>
          <w:color w:val="000000" w:themeColor="text1"/>
        </w:rPr>
      </w:pPr>
    </w:p>
    <w:p w14:paraId="0A444730" w14:textId="771E3DF8" w:rsidR="00A23638" w:rsidRPr="00B63471" w:rsidRDefault="00A23638" w:rsidP="00A23638">
      <w:pPr>
        <w:spacing w:line="480" w:lineRule="auto"/>
        <w:jc w:val="both"/>
        <w:rPr>
          <w:b/>
          <w:color w:val="000000" w:themeColor="text1"/>
          <w:sz w:val="28"/>
          <w:szCs w:val="28"/>
        </w:rPr>
      </w:pPr>
      <w:r w:rsidRPr="00CC339C">
        <w:rPr>
          <w:b/>
          <w:color w:val="000000" w:themeColor="text1"/>
          <w:sz w:val="28"/>
          <w:szCs w:val="28"/>
        </w:rPr>
        <w:t>3.0 Results</w:t>
      </w:r>
    </w:p>
    <w:p w14:paraId="786BAC2A" w14:textId="6CC1290C" w:rsidR="00A23638" w:rsidRPr="00CC339C" w:rsidRDefault="00A23638" w:rsidP="00A23638">
      <w:pPr>
        <w:spacing w:line="480" w:lineRule="auto"/>
        <w:jc w:val="both"/>
        <w:rPr>
          <w:i/>
          <w:color w:val="000000" w:themeColor="text1"/>
        </w:rPr>
      </w:pPr>
      <w:r w:rsidRPr="00CC339C">
        <w:rPr>
          <w:b/>
          <w:color w:val="000000" w:themeColor="text1"/>
        </w:rPr>
        <w:t>3.</w:t>
      </w:r>
      <w:r w:rsidR="00B63471">
        <w:rPr>
          <w:b/>
          <w:color w:val="000000" w:themeColor="text1"/>
        </w:rPr>
        <w:t>1</w:t>
      </w:r>
      <w:r w:rsidRPr="00CC339C">
        <w:rPr>
          <w:b/>
          <w:color w:val="000000" w:themeColor="text1"/>
        </w:rPr>
        <w:t xml:space="preserve"> Symbolic task</w:t>
      </w:r>
    </w:p>
    <w:p w14:paraId="55B8BC25" w14:textId="20221A5B" w:rsidR="00A23638" w:rsidRPr="00CC339C" w:rsidRDefault="009D7B7C" w:rsidP="00A23638">
      <w:pPr>
        <w:tabs>
          <w:tab w:val="left" w:pos="1540"/>
        </w:tabs>
        <w:spacing w:line="480" w:lineRule="auto"/>
        <w:jc w:val="both"/>
        <w:rPr>
          <w:rFonts w:eastAsiaTheme="minorEastAsia"/>
          <w:color w:val="000000" w:themeColor="text1"/>
        </w:rPr>
      </w:pPr>
      <w:r w:rsidRPr="00CC339C">
        <w:rPr>
          <w:color w:val="000000" w:themeColor="text1"/>
        </w:rPr>
        <w:tab/>
      </w:r>
      <w:r w:rsidR="00A23638" w:rsidRPr="00CC339C">
        <w:rPr>
          <w:color w:val="000000" w:themeColor="text1"/>
        </w:rPr>
        <w:t xml:space="preserve">Individual mean reaction times </w:t>
      </w:r>
      <w:r w:rsidR="007E4850" w:rsidRPr="007E4850">
        <w:rPr>
          <w:color w:val="FF0000"/>
        </w:rPr>
        <w:t xml:space="preserve">(see descriptive data in Appendix, Table 1) </w:t>
      </w:r>
      <w:r w:rsidR="00A23638" w:rsidRPr="00CC339C">
        <w:rPr>
          <w:color w:val="000000" w:themeColor="text1"/>
        </w:rPr>
        <w:t>were entered into a response hand (left vs. right) X number magnitude (small vs large) X congruency (congruent vs incongruent) Repeated Measures ANOVA. A main effect of congruency [</w:t>
      </w:r>
      <w:proofErr w:type="gramStart"/>
      <w:r w:rsidR="00A23638" w:rsidRPr="00CC339C">
        <w:rPr>
          <w:color w:val="000000" w:themeColor="text1"/>
        </w:rPr>
        <w:t>F(</w:t>
      </w:r>
      <w:proofErr w:type="gramEnd"/>
      <w:r w:rsidR="00A23638" w:rsidRPr="00CC339C">
        <w:rPr>
          <w:color w:val="000000" w:themeColor="text1"/>
        </w:rPr>
        <w:t xml:space="preserve">1, 51) = 25.06, </w:t>
      </w:r>
      <w:r w:rsidR="00A23638" w:rsidRPr="00CC339C">
        <w:rPr>
          <w:i/>
          <w:iCs/>
          <w:color w:val="000000" w:themeColor="text1"/>
        </w:rPr>
        <w:t>p</w:t>
      </w:r>
      <w:r w:rsidR="00A23638" w:rsidRPr="00CC339C">
        <w:rPr>
          <w:color w:val="000000" w:themeColor="text1"/>
        </w:rPr>
        <w:t xml:space="preserve"> &lt; 0.001, </w:t>
      </w:r>
      <m:oMath>
        <m:sSup>
          <m:sSupPr>
            <m:ctrlPr>
              <w:rPr>
                <w:rFonts w:ascii="Cambria Math" w:eastAsiaTheme="minorEastAsia" w:hAnsi="Cambria Math"/>
                <w:i/>
                <w:color w:val="000000" w:themeColor="text1"/>
              </w:rPr>
            </m:ctrlPr>
          </m:sSupPr>
          <m:e>
            <m:sSub>
              <m:sSubPr>
                <m:ctrlPr>
                  <w:rPr>
                    <w:rFonts w:ascii="Cambria Math" w:hAnsi="Cambria Math"/>
                    <w:i/>
                    <w:color w:val="000000" w:themeColor="text1"/>
                  </w:rPr>
                </m:ctrlPr>
              </m:sSubPr>
              <m:e>
                <m:r>
                  <w:rPr>
                    <w:rFonts w:ascii="Cambria Math" w:hAnsi="Cambria Math"/>
                    <w:color w:val="000000" w:themeColor="text1"/>
                  </w:rPr>
                  <m:t>η</m:t>
                </m:r>
              </m:e>
              <m:sub>
                <m:r>
                  <w:rPr>
                    <w:rFonts w:ascii="Cambria Math" w:hAnsi="Cambria Math"/>
                    <w:color w:val="000000" w:themeColor="text1"/>
                  </w:rPr>
                  <m:t>p</m:t>
                </m:r>
              </m:sub>
            </m:sSub>
          </m:e>
          <m:sup>
            <m:r>
              <w:rPr>
                <w:rFonts w:ascii="Cambria Math" w:eastAsiaTheme="minorEastAsia" w:hAnsi="Cambria Math"/>
                <w:color w:val="000000" w:themeColor="text1"/>
              </w:rPr>
              <m:t>2</m:t>
            </m:r>
          </m:sup>
        </m:sSup>
      </m:oMath>
      <w:r w:rsidR="00A23638" w:rsidRPr="00CC339C">
        <w:rPr>
          <w:rFonts w:eastAsiaTheme="minorEastAsia"/>
          <w:color w:val="000000" w:themeColor="text1"/>
        </w:rPr>
        <w:t>= .330</w:t>
      </w:r>
      <w:r w:rsidR="00A23638" w:rsidRPr="00CC339C">
        <w:rPr>
          <w:color w:val="000000" w:themeColor="text1"/>
        </w:rPr>
        <w:t>] was found, suggesting that reaction times were faster when the numerical information was congruent (M = 502.06, SE = 2.56) versus incongruent (M = 520.39, SE = 2.73) (small/large digits were presented in small/large numerosity). A main effect of magnitude [</w:t>
      </w:r>
      <w:proofErr w:type="gramStart"/>
      <w:r w:rsidR="00A23638" w:rsidRPr="00CC339C">
        <w:rPr>
          <w:color w:val="000000" w:themeColor="text1"/>
        </w:rPr>
        <w:t>F(</w:t>
      </w:r>
      <w:proofErr w:type="gramEnd"/>
      <w:r w:rsidR="00A23638" w:rsidRPr="00CC339C">
        <w:rPr>
          <w:color w:val="000000" w:themeColor="text1"/>
        </w:rPr>
        <w:t xml:space="preserve">1, 51) = 4.96, </w:t>
      </w:r>
      <w:r w:rsidR="00A23638" w:rsidRPr="00CC339C">
        <w:rPr>
          <w:i/>
          <w:iCs/>
          <w:color w:val="000000" w:themeColor="text1"/>
        </w:rPr>
        <w:t>p</w:t>
      </w:r>
      <w:r w:rsidR="00A23638" w:rsidRPr="00CC339C">
        <w:rPr>
          <w:color w:val="000000" w:themeColor="text1"/>
        </w:rPr>
        <w:t xml:space="preserve"> = 0.03, </w:t>
      </w:r>
      <m:oMath>
        <m:sSup>
          <m:sSupPr>
            <m:ctrlPr>
              <w:rPr>
                <w:rFonts w:ascii="Cambria Math" w:eastAsiaTheme="minorEastAsia" w:hAnsi="Cambria Math"/>
                <w:i/>
                <w:color w:val="000000" w:themeColor="text1"/>
              </w:rPr>
            </m:ctrlPr>
          </m:sSupPr>
          <m:e>
            <m:sSub>
              <m:sSubPr>
                <m:ctrlPr>
                  <w:rPr>
                    <w:rFonts w:ascii="Cambria Math" w:hAnsi="Cambria Math"/>
                    <w:i/>
                    <w:color w:val="000000" w:themeColor="text1"/>
                  </w:rPr>
                </m:ctrlPr>
              </m:sSubPr>
              <m:e>
                <m:r>
                  <w:rPr>
                    <w:rFonts w:ascii="Cambria Math" w:hAnsi="Cambria Math"/>
                    <w:color w:val="000000" w:themeColor="text1"/>
                  </w:rPr>
                  <m:t>η</m:t>
                </m:r>
              </m:e>
              <m:sub>
                <m:r>
                  <w:rPr>
                    <w:rFonts w:ascii="Cambria Math" w:hAnsi="Cambria Math"/>
                    <w:color w:val="000000" w:themeColor="text1"/>
                  </w:rPr>
                  <m:t>p</m:t>
                </m:r>
              </m:sub>
            </m:sSub>
          </m:e>
          <m:sup>
            <m:r>
              <w:rPr>
                <w:rFonts w:ascii="Cambria Math" w:eastAsiaTheme="minorEastAsia" w:hAnsi="Cambria Math"/>
                <w:color w:val="000000" w:themeColor="text1"/>
              </w:rPr>
              <m:t>2</m:t>
            </m:r>
          </m:sup>
        </m:sSup>
      </m:oMath>
      <w:r w:rsidR="00A23638" w:rsidRPr="00CC339C">
        <w:rPr>
          <w:rFonts w:eastAsiaTheme="minorEastAsia"/>
          <w:color w:val="000000" w:themeColor="text1"/>
        </w:rPr>
        <w:t>= .089</w:t>
      </w:r>
      <w:r w:rsidR="00A23638" w:rsidRPr="00CC339C">
        <w:rPr>
          <w:color w:val="000000" w:themeColor="text1"/>
        </w:rPr>
        <w:t>] was also found, suggesting that participants were faster in responding to smaller numerical magnitude (M = 507.98, SE = 2.51) in comparison to larger numerical magnitudes (M = 514.38, SE = 507.98). Most importantly, a significant hand X magnitude interaction was found [</w:t>
      </w:r>
      <w:proofErr w:type="gramStart"/>
      <w:r w:rsidR="00A23638" w:rsidRPr="00CC339C">
        <w:rPr>
          <w:color w:val="000000" w:themeColor="text1"/>
        </w:rPr>
        <w:t>F(</w:t>
      </w:r>
      <w:proofErr w:type="gramEnd"/>
      <w:r w:rsidR="00A23638" w:rsidRPr="00CC339C">
        <w:rPr>
          <w:color w:val="000000" w:themeColor="text1"/>
        </w:rPr>
        <w:t xml:space="preserve">1, 51) = 7.53, </w:t>
      </w:r>
      <w:r w:rsidR="00A23638" w:rsidRPr="00CC339C">
        <w:rPr>
          <w:i/>
          <w:iCs/>
          <w:color w:val="000000" w:themeColor="text1"/>
        </w:rPr>
        <w:t>p</w:t>
      </w:r>
      <w:r w:rsidR="00A23638" w:rsidRPr="00CC339C">
        <w:rPr>
          <w:color w:val="000000" w:themeColor="text1"/>
        </w:rPr>
        <w:t xml:space="preserve"> = 0.008, </w:t>
      </w:r>
      <m:oMath>
        <m:sSup>
          <m:sSupPr>
            <m:ctrlPr>
              <w:rPr>
                <w:rFonts w:ascii="Cambria Math" w:eastAsiaTheme="minorEastAsia" w:hAnsi="Cambria Math"/>
                <w:i/>
                <w:color w:val="000000" w:themeColor="text1"/>
              </w:rPr>
            </m:ctrlPr>
          </m:sSupPr>
          <m:e>
            <m:sSub>
              <m:sSubPr>
                <m:ctrlPr>
                  <w:rPr>
                    <w:rFonts w:ascii="Cambria Math" w:hAnsi="Cambria Math"/>
                    <w:i/>
                    <w:color w:val="000000" w:themeColor="text1"/>
                  </w:rPr>
                </m:ctrlPr>
              </m:sSubPr>
              <m:e>
                <m:r>
                  <w:rPr>
                    <w:rFonts w:ascii="Cambria Math" w:hAnsi="Cambria Math"/>
                    <w:color w:val="000000" w:themeColor="text1"/>
                  </w:rPr>
                  <m:t>η</m:t>
                </m:r>
              </m:e>
              <m:sub>
                <m:r>
                  <w:rPr>
                    <w:rFonts w:ascii="Cambria Math" w:hAnsi="Cambria Math"/>
                    <w:color w:val="000000" w:themeColor="text1"/>
                  </w:rPr>
                  <m:t>p</m:t>
                </m:r>
              </m:sub>
            </m:sSub>
          </m:e>
          <m:sup>
            <m:r>
              <w:rPr>
                <w:rFonts w:ascii="Cambria Math" w:eastAsiaTheme="minorEastAsia" w:hAnsi="Cambria Math"/>
                <w:color w:val="000000" w:themeColor="text1"/>
              </w:rPr>
              <m:t>2</m:t>
            </m:r>
          </m:sup>
        </m:sSup>
      </m:oMath>
      <w:r w:rsidR="00A23638" w:rsidRPr="00CC339C">
        <w:rPr>
          <w:rFonts w:eastAsiaTheme="minorEastAsia"/>
          <w:color w:val="000000" w:themeColor="text1"/>
        </w:rPr>
        <w:t xml:space="preserve"> = .129</w:t>
      </w:r>
      <w:r w:rsidR="00A23638" w:rsidRPr="00CC339C">
        <w:rPr>
          <w:rFonts w:eastAsiaTheme="minorEastAsia"/>
          <w:color w:val="000000" w:themeColor="text1"/>
          <w:sz w:val="26"/>
          <w:szCs w:val="26"/>
        </w:rPr>
        <w:t>]</w:t>
      </w:r>
      <w:r w:rsidR="00A23638" w:rsidRPr="00CC339C">
        <w:rPr>
          <w:rFonts w:eastAsiaTheme="minorEastAsia"/>
          <w:color w:val="000000" w:themeColor="text1"/>
        </w:rPr>
        <w:t xml:space="preserve"> </w:t>
      </w:r>
      <w:r w:rsidR="00A23638" w:rsidRPr="00CC339C">
        <w:rPr>
          <w:color w:val="000000" w:themeColor="text1"/>
        </w:rPr>
        <w:t>which is clear evidence of a SNARC effect (Figure 2).</w:t>
      </w:r>
      <w:r w:rsidR="00A23638" w:rsidRPr="00CC339C">
        <w:rPr>
          <w:rFonts w:eastAsiaTheme="minorEastAsia"/>
          <w:color w:val="000000" w:themeColor="text1"/>
        </w:rPr>
        <w:t xml:space="preserve"> </w:t>
      </w:r>
      <w:r w:rsidR="00A23638" w:rsidRPr="00CC339C">
        <w:rPr>
          <w:color w:val="000000" w:themeColor="text1"/>
        </w:rPr>
        <w:t xml:space="preserve">No other interactions were significant and there was no evidence of a 3-way interaction between hand, magnitude and congruency, suggesting that the SNARC effect was not modulated by congruent/incongruent non-symbolic numerals. </w:t>
      </w:r>
    </w:p>
    <w:p w14:paraId="2B16BF12" w14:textId="77777777" w:rsidR="00A23638" w:rsidRPr="00CC339C" w:rsidRDefault="00A23638" w:rsidP="00A23638">
      <w:pPr>
        <w:spacing w:line="480" w:lineRule="auto"/>
        <w:jc w:val="both"/>
        <w:rPr>
          <w:i/>
          <w:color w:val="000000" w:themeColor="text1"/>
        </w:rPr>
      </w:pPr>
      <w:r w:rsidRPr="00CC339C">
        <w:rPr>
          <w:noProof/>
          <w:color w:val="000000" w:themeColor="text1"/>
        </w:rPr>
        <w:lastRenderedPageBreak/>
        <w:drawing>
          <wp:anchor distT="0" distB="0" distL="114300" distR="114300" simplePos="0" relativeHeight="251659264" behindDoc="1" locked="0" layoutInCell="1" allowOverlap="1" wp14:anchorId="00996D4D" wp14:editId="1902DCE5">
            <wp:simplePos x="0" y="0"/>
            <wp:positionH relativeFrom="margin">
              <wp:align>center</wp:align>
            </wp:positionH>
            <wp:positionV relativeFrom="paragraph">
              <wp:posOffset>262890</wp:posOffset>
            </wp:positionV>
            <wp:extent cx="5397500" cy="2520950"/>
            <wp:effectExtent l="0" t="0" r="0" b="0"/>
            <wp:wrapTight wrapText="bothSides">
              <wp:wrapPolygon edited="0">
                <wp:start x="0" y="0"/>
                <wp:lineTo x="0" y="21382"/>
                <wp:lineTo x="21498" y="21382"/>
                <wp:lineTo x="21498" y="0"/>
                <wp:lineTo x="0" y="0"/>
              </wp:wrapPolygon>
            </wp:wrapTight>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97500" cy="2520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B7BF77" w14:textId="25CD629A" w:rsidR="00A23638" w:rsidRPr="00CC339C" w:rsidRDefault="00A23638" w:rsidP="00A23638">
      <w:pPr>
        <w:spacing w:line="480" w:lineRule="auto"/>
        <w:jc w:val="both"/>
        <w:rPr>
          <w:color w:val="000000" w:themeColor="text1"/>
        </w:rPr>
      </w:pPr>
      <w:r w:rsidRPr="00CC339C">
        <w:rPr>
          <w:i/>
          <w:color w:val="000000" w:themeColor="text1"/>
        </w:rPr>
        <w:t xml:space="preserve">Figure 2: Mean reaction times with error bars representing standard error of the mean (SEM) for congruent (A) and incongruent (B) conditions in the symbolic task.  </w:t>
      </w:r>
    </w:p>
    <w:p w14:paraId="103916B8" w14:textId="77777777" w:rsidR="00A23638" w:rsidRPr="00CC339C" w:rsidRDefault="00A23638" w:rsidP="00A23638">
      <w:pPr>
        <w:spacing w:line="480" w:lineRule="auto"/>
        <w:jc w:val="both"/>
        <w:rPr>
          <w:color w:val="000000" w:themeColor="text1"/>
        </w:rPr>
      </w:pPr>
    </w:p>
    <w:p w14:paraId="79294631" w14:textId="6E456F1D" w:rsidR="00A23638" w:rsidRPr="00CC339C" w:rsidRDefault="00A23638" w:rsidP="00A23638">
      <w:pPr>
        <w:spacing w:line="480" w:lineRule="auto"/>
        <w:jc w:val="both"/>
        <w:rPr>
          <w:b/>
          <w:color w:val="000000" w:themeColor="text1"/>
        </w:rPr>
      </w:pPr>
      <w:r w:rsidRPr="00CC339C">
        <w:rPr>
          <w:b/>
          <w:color w:val="000000" w:themeColor="text1"/>
        </w:rPr>
        <w:t>3.</w:t>
      </w:r>
      <w:r w:rsidR="00B63471">
        <w:rPr>
          <w:b/>
          <w:color w:val="000000" w:themeColor="text1"/>
        </w:rPr>
        <w:t>2</w:t>
      </w:r>
      <w:r w:rsidRPr="00CC339C">
        <w:rPr>
          <w:b/>
          <w:color w:val="000000" w:themeColor="text1"/>
        </w:rPr>
        <w:t xml:space="preserve"> Non-symbolic task</w:t>
      </w:r>
    </w:p>
    <w:p w14:paraId="1CBD85C3" w14:textId="6719449C" w:rsidR="00A23638" w:rsidRPr="00CC339C" w:rsidRDefault="009D7B7C" w:rsidP="00A23638">
      <w:pPr>
        <w:tabs>
          <w:tab w:val="left" w:pos="1540"/>
        </w:tabs>
        <w:spacing w:line="480" w:lineRule="auto"/>
        <w:jc w:val="both"/>
        <w:rPr>
          <w:rFonts w:eastAsiaTheme="minorEastAsia"/>
          <w:color w:val="000000" w:themeColor="text1"/>
        </w:rPr>
      </w:pPr>
      <w:r w:rsidRPr="00CC339C">
        <w:rPr>
          <w:color w:val="000000" w:themeColor="text1"/>
        </w:rPr>
        <w:tab/>
      </w:r>
      <w:r w:rsidR="00A23638" w:rsidRPr="00CC339C">
        <w:rPr>
          <w:color w:val="000000" w:themeColor="text1"/>
        </w:rPr>
        <w:t xml:space="preserve">Individual mean reaction times for the numerosity </w:t>
      </w:r>
      <w:r w:rsidR="002E5F1D" w:rsidRPr="002E5F1D">
        <w:rPr>
          <w:color w:val="FF0000"/>
        </w:rPr>
        <w:t>task</w:t>
      </w:r>
      <w:r w:rsidR="00A23638" w:rsidRPr="002E5F1D">
        <w:rPr>
          <w:color w:val="FF0000"/>
        </w:rPr>
        <w:t xml:space="preserve"> </w:t>
      </w:r>
      <w:r w:rsidR="007E4850" w:rsidRPr="007E4850">
        <w:rPr>
          <w:color w:val="FF0000"/>
        </w:rPr>
        <w:t xml:space="preserve">(see descriptive data in Appendix, Table </w:t>
      </w:r>
      <w:r w:rsidR="007E4850">
        <w:rPr>
          <w:color w:val="FF0000"/>
        </w:rPr>
        <w:t>2</w:t>
      </w:r>
      <w:r w:rsidR="007E4850" w:rsidRPr="007E4850">
        <w:rPr>
          <w:color w:val="FF0000"/>
        </w:rPr>
        <w:t xml:space="preserve">) </w:t>
      </w:r>
      <w:r w:rsidR="00A23638" w:rsidRPr="00CC339C">
        <w:rPr>
          <w:color w:val="000000" w:themeColor="text1"/>
        </w:rPr>
        <w:t>were entered into a response hand (left vs right) X non-symbolic numerical magnitude (small vs large) X congruency (congruent vs incongruent) Repeated Measures ANOVA. A significant main effect of congruency was found [</w:t>
      </w:r>
      <w:proofErr w:type="gramStart"/>
      <w:r w:rsidR="00A23638" w:rsidRPr="00CC339C">
        <w:rPr>
          <w:color w:val="000000" w:themeColor="text1"/>
        </w:rPr>
        <w:t>F(</w:t>
      </w:r>
      <w:proofErr w:type="gramEnd"/>
      <w:r w:rsidR="00A23638" w:rsidRPr="00CC339C">
        <w:rPr>
          <w:color w:val="000000" w:themeColor="text1"/>
        </w:rPr>
        <w:t xml:space="preserve">1, 51) = 28.44, p &lt; 0.001, </w:t>
      </w:r>
      <m:oMath>
        <m:sSup>
          <m:sSupPr>
            <m:ctrlPr>
              <w:rPr>
                <w:rFonts w:ascii="Cambria Math" w:eastAsiaTheme="minorEastAsia" w:hAnsi="Cambria Math"/>
                <w:i/>
                <w:color w:val="000000" w:themeColor="text1"/>
              </w:rPr>
            </m:ctrlPr>
          </m:sSupPr>
          <m:e>
            <m:sSub>
              <m:sSubPr>
                <m:ctrlPr>
                  <w:rPr>
                    <w:rFonts w:ascii="Cambria Math" w:hAnsi="Cambria Math"/>
                    <w:i/>
                    <w:color w:val="000000" w:themeColor="text1"/>
                  </w:rPr>
                </m:ctrlPr>
              </m:sSubPr>
              <m:e>
                <m:r>
                  <w:rPr>
                    <w:rFonts w:ascii="Cambria Math" w:hAnsi="Cambria Math"/>
                    <w:color w:val="000000" w:themeColor="text1"/>
                  </w:rPr>
                  <m:t>η</m:t>
                </m:r>
              </m:e>
              <m:sub>
                <m:r>
                  <w:rPr>
                    <w:rFonts w:ascii="Cambria Math" w:hAnsi="Cambria Math"/>
                    <w:color w:val="000000" w:themeColor="text1"/>
                  </w:rPr>
                  <m:t>p</m:t>
                </m:r>
              </m:sub>
            </m:sSub>
          </m:e>
          <m:sup>
            <m:r>
              <w:rPr>
                <w:rFonts w:ascii="Cambria Math" w:eastAsiaTheme="minorEastAsia" w:hAnsi="Cambria Math"/>
                <w:color w:val="000000" w:themeColor="text1"/>
              </w:rPr>
              <m:t>2</m:t>
            </m:r>
          </m:sup>
        </m:sSup>
      </m:oMath>
      <w:r w:rsidR="00A23638" w:rsidRPr="00CC339C">
        <w:rPr>
          <w:rFonts w:eastAsiaTheme="minorEastAsia"/>
          <w:color w:val="000000" w:themeColor="text1"/>
        </w:rPr>
        <w:t xml:space="preserve"> = .358]. Once again this suggests that participants were faster to react when the numerosity stimuli were congruent (M = 485.68, SE = 2.42) versus incongruent (M = 502.34, SE = 2.58). We also found a significant main effect of response hand </w:t>
      </w:r>
      <w:r w:rsidR="00A23638" w:rsidRPr="00CC339C">
        <w:rPr>
          <w:color w:val="000000" w:themeColor="text1"/>
        </w:rPr>
        <w:t>[</w:t>
      </w:r>
      <w:proofErr w:type="gramStart"/>
      <w:r w:rsidR="00A23638" w:rsidRPr="00CC339C">
        <w:rPr>
          <w:color w:val="000000" w:themeColor="text1"/>
        </w:rPr>
        <w:t>F(</w:t>
      </w:r>
      <w:proofErr w:type="gramEnd"/>
      <w:r w:rsidR="00A23638" w:rsidRPr="00CC339C">
        <w:rPr>
          <w:color w:val="000000" w:themeColor="text1"/>
        </w:rPr>
        <w:t xml:space="preserve">1, 51) = 5.13, p= 0.02, </w:t>
      </w:r>
      <m:oMath>
        <m:sSup>
          <m:sSupPr>
            <m:ctrlPr>
              <w:rPr>
                <w:rFonts w:ascii="Cambria Math" w:eastAsiaTheme="minorEastAsia" w:hAnsi="Cambria Math"/>
                <w:i/>
                <w:color w:val="000000" w:themeColor="text1"/>
              </w:rPr>
            </m:ctrlPr>
          </m:sSupPr>
          <m:e>
            <m:sSub>
              <m:sSubPr>
                <m:ctrlPr>
                  <w:rPr>
                    <w:rFonts w:ascii="Cambria Math" w:hAnsi="Cambria Math"/>
                    <w:i/>
                    <w:color w:val="000000" w:themeColor="text1"/>
                  </w:rPr>
                </m:ctrlPr>
              </m:sSubPr>
              <m:e>
                <m:r>
                  <w:rPr>
                    <w:rFonts w:ascii="Cambria Math" w:hAnsi="Cambria Math"/>
                    <w:color w:val="000000" w:themeColor="text1"/>
                  </w:rPr>
                  <m:t>η</m:t>
                </m:r>
              </m:e>
              <m:sub>
                <m:r>
                  <w:rPr>
                    <w:rFonts w:ascii="Cambria Math" w:hAnsi="Cambria Math"/>
                    <w:color w:val="000000" w:themeColor="text1"/>
                  </w:rPr>
                  <m:t>p</m:t>
                </m:r>
              </m:sub>
            </m:sSub>
          </m:e>
          <m:sup>
            <m:r>
              <w:rPr>
                <w:rFonts w:ascii="Cambria Math" w:eastAsiaTheme="minorEastAsia" w:hAnsi="Cambria Math"/>
                <w:color w:val="000000" w:themeColor="text1"/>
              </w:rPr>
              <m:t>2</m:t>
            </m:r>
          </m:sup>
        </m:sSup>
      </m:oMath>
      <w:r w:rsidR="00A23638" w:rsidRPr="00CC339C">
        <w:rPr>
          <w:rFonts w:eastAsiaTheme="minorEastAsia"/>
          <w:color w:val="000000" w:themeColor="text1"/>
        </w:rPr>
        <w:t xml:space="preserve"> = .091). This suggests that participants were significantly faster at responding when using their right (M = 489.35, SE = 2.53) versus left (M = 498.35, SE = 2.47) hand. Finally, we </w:t>
      </w:r>
      <w:r w:rsidR="00A23638" w:rsidRPr="00B02557">
        <w:rPr>
          <w:rFonts w:eastAsiaTheme="minorEastAsia"/>
          <w:color w:val="FF0000"/>
        </w:rPr>
        <w:t>f</w:t>
      </w:r>
      <w:r w:rsidR="005F4A58" w:rsidRPr="00B02557">
        <w:rPr>
          <w:rFonts w:eastAsiaTheme="minorEastAsia"/>
          <w:color w:val="FF0000"/>
        </w:rPr>
        <w:t>ou</w:t>
      </w:r>
      <w:r w:rsidR="00A23638" w:rsidRPr="00B02557">
        <w:rPr>
          <w:rFonts w:eastAsiaTheme="minorEastAsia"/>
          <w:color w:val="FF0000"/>
        </w:rPr>
        <w:t>nd</w:t>
      </w:r>
      <w:r w:rsidR="00A23638" w:rsidRPr="00CC339C">
        <w:rPr>
          <w:rFonts w:eastAsiaTheme="minorEastAsia"/>
          <w:color w:val="000000" w:themeColor="text1"/>
        </w:rPr>
        <w:t xml:space="preserve"> a significant main effect of magnitude, whereby responses to large magnitudes (M = 486.57, SE = 2.38) were faster than small magnitudes (M = 501.18, SE = 2.61) </w:t>
      </w:r>
      <w:r w:rsidR="00A23638" w:rsidRPr="00CC339C">
        <w:rPr>
          <w:color w:val="000000" w:themeColor="text1"/>
        </w:rPr>
        <w:t>[</w:t>
      </w:r>
      <w:proofErr w:type="gramStart"/>
      <w:r w:rsidR="00A23638" w:rsidRPr="00CC339C">
        <w:rPr>
          <w:color w:val="000000" w:themeColor="text1"/>
        </w:rPr>
        <w:t>F(</w:t>
      </w:r>
      <w:proofErr w:type="gramEnd"/>
      <w:r w:rsidR="00A23638" w:rsidRPr="00CC339C">
        <w:rPr>
          <w:color w:val="000000" w:themeColor="text1"/>
        </w:rPr>
        <w:t xml:space="preserve">1, 51) = 13.32, p &lt; 0.001, </w:t>
      </w:r>
      <m:oMath>
        <m:sSup>
          <m:sSupPr>
            <m:ctrlPr>
              <w:rPr>
                <w:rFonts w:ascii="Cambria Math" w:eastAsiaTheme="minorEastAsia" w:hAnsi="Cambria Math"/>
                <w:i/>
                <w:color w:val="000000" w:themeColor="text1"/>
              </w:rPr>
            </m:ctrlPr>
          </m:sSupPr>
          <m:e>
            <m:sSub>
              <m:sSubPr>
                <m:ctrlPr>
                  <w:rPr>
                    <w:rFonts w:ascii="Cambria Math" w:hAnsi="Cambria Math"/>
                    <w:i/>
                    <w:color w:val="000000" w:themeColor="text1"/>
                  </w:rPr>
                </m:ctrlPr>
              </m:sSubPr>
              <m:e>
                <m:r>
                  <w:rPr>
                    <w:rFonts w:ascii="Cambria Math" w:hAnsi="Cambria Math"/>
                    <w:color w:val="000000" w:themeColor="text1"/>
                  </w:rPr>
                  <m:t>η</m:t>
                </m:r>
              </m:e>
              <m:sub>
                <m:r>
                  <w:rPr>
                    <w:rFonts w:ascii="Cambria Math" w:hAnsi="Cambria Math"/>
                    <w:color w:val="000000" w:themeColor="text1"/>
                  </w:rPr>
                  <m:t>p</m:t>
                </m:r>
              </m:sub>
            </m:sSub>
          </m:e>
          <m:sup>
            <m:r>
              <w:rPr>
                <w:rFonts w:ascii="Cambria Math" w:eastAsiaTheme="minorEastAsia" w:hAnsi="Cambria Math"/>
                <w:color w:val="000000" w:themeColor="text1"/>
              </w:rPr>
              <m:t>2</m:t>
            </m:r>
          </m:sup>
        </m:sSup>
      </m:oMath>
      <w:r w:rsidR="00A23638" w:rsidRPr="00CC339C">
        <w:rPr>
          <w:rFonts w:eastAsiaTheme="minorEastAsia"/>
          <w:color w:val="000000" w:themeColor="text1"/>
        </w:rPr>
        <w:t xml:space="preserve"> = .207</w:t>
      </w:r>
      <w:r w:rsidR="00A23638" w:rsidRPr="00CC339C">
        <w:rPr>
          <w:color w:val="000000" w:themeColor="text1"/>
        </w:rPr>
        <w:t xml:space="preserve">). However, no interactions were significant in the ANOVA, therefore there </w:t>
      </w:r>
      <w:r w:rsidR="00A23638" w:rsidRPr="00CC339C">
        <w:rPr>
          <w:color w:val="000000" w:themeColor="text1"/>
        </w:rPr>
        <w:lastRenderedPageBreak/>
        <w:t>was no evidence of a SNARC effect (hand X magnitude interaction)</w:t>
      </w:r>
      <w:r w:rsidR="00A23638" w:rsidRPr="00CC339C">
        <w:rPr>
          <w:rFonts w:eastAsiaTheme="minorEastAsia"/>
          <w:color w:val="000000" w:themeColor="text1"/>
        </w:rPr>
        <w:t xml:space="preserve"> </w:t>
      </w:r>
      <w:r w:rsidR="00A23638" w:rsidRPr="00CC339C">
        <w:rPr>
          <w:color w:val="000000" w:themeColor="text1"/>
        </w:rPr>
        <w:t>[</w:t>
      </w:r>
      <w:proofErr w:type="gramStart"/>
      <w:r w:rsidR="00A23638" w:rsidRPr="00CC339C">
        <w:rPr>
          <w:color w:val="000000" w:themeColor="text1"/>
        </w:rPr>
        <w:t>F(</w:t>
      </w:r>
      <w:proofErr w:type="gramEnd"/>
      <w:r w:rsidR="00A23638" w:rsidRPr="00CC339C">
        <w:rPr>
          <w:color w:val="000000" w:themeColor="text1"/>
        </w:rPr>
        <w:t xml:space="preserve">1, 51) = 0.38, p = 0.542, </w:t>
      </w:r>
      <m:oMath>
        <m:sSup>
          <m:sSupPr>
            <m:ctrlPr>
              <w:rPr>
                <w:rFonts w:ascii="Cambria Math" w:eastAsiaTheme="minorEastAsia" w:hAnsi="Cambria Math"/>
                <w:i/>
                <w:color w:val="000000" w:themeColor="text1"/>
              </w:rPr>
            </m:ctrlPr>
          </m:sSupPr>
          <m:e>
            <m:sSub>
              <m:sSubPr>
                <m:ctrlPr>
                  <w:rPr>
                    <w:rFonts w:ascii="Cambria Math" w:hAnsi="Cambria Math"/>
                    <w:i/>
                    <w:color w:val="000000" w:themeColor="text1"/>
                  </w:rPr>
                </m:ctrlPr>
              </m:sSubPr>
              <m:e>
                <m:r>
                  <w:rPr>
                    <w:rFonts w:ascii="Cambria Math" w:hAnsi="Cambria Math"/>
                    <w:color w:val="000000" w:themeColor="text1"/>
                  </w:rPr>
                  <m:t>η</m:t>
                </m:r>
              </m:e>
              <m:sub>
                <m:r>
                  <w:rPr>
                    <w:rFonts w:ascii="Cambria Math" w:hAnsi="Cambria Math"/>
                    <w:color w:val="000000" w:themeColor="text1"/>
                  </w:rPr>
                  <m:t>p</m:t>
                </m:r>
              </m:sub>
            </m:sSub>
          </m:e>
          <m:sup>
            <m:r>
              <w:rPr>
                <w:rFonts w:ascii="Cambria Math" w:eastAsiaTheme="minorEastAsia" w:hAnsi="Cambria Math"/>
                <w:color w:val="000000" w:themeColor="text1"/>
              </w:rPr>
              <m:t>2</m:t>
            </m:r>
          </m:sup>
        </m:sSup>
      </m:oMath>
      <w:r w:rsidR="00A23638" w:rsidRPr="00CC339C">
        <w:rPr>
          <w:rFonts w:eastAsiaTheme="minorEastAsia"/>
          <w:color w:val="000000" w:themeColor="text1"/>
        </w:rPr>
        <w:t xml:space="preserve"> = .007</w:t>
      </w:r>
      <w:r w:rsidR="00A23638" w:rsidRPr="00CC339C">
        <w:rPr>
          <w:color w:val="000000" w:themeColor="text1"/>
        </w:rPr>
        <w:t xml:space="preserve">)] (Figure 3). </w:t>
      </w:r>
      <w:r w:rsidR="00A23638" w:rsidRPr="00CC339C">
        <w:rPr>
          <w:rFonts w:eastAsiaTheme="minorEastAsia"/>
          <w:color w:val="000000" w:themeColor="text1"/>
        </w:rPr>
        <w:t xml:space="preserve"> </w:t>
      </w:r>
    </w:p>
    <w:p w14:paraId="2DC145DC" w14:textId="77777777" w:rsidR="00A23638" w:rsidRPr="00CC339C" w:rsidRDefault="00A23638" w:rsidP="00A23638">
      <w:pPr>
        <w:tabs>
          <w:tab w:val="left" w:pos="1540"/>
        </w:tabs>
        <w:spacing w:line="480" w:lineRule="auto"/>
        <w:jc w:val="both"/>
        <w:rPr>
          <w:rFonts w:eastAsiaTheme="minorEastAsia"/>
          <w:noProof/>
          <w:color w:val="000000" w:themeColor="text1"/>
        </w:rPr>
      </w:pPr>
    </w:p>
    <w:p w14:paraId="6AA1CF5A" w14:textId="77777777" w:rsidR="00A23638" w:rsidRPr="00CC339C" w:rsidRDefault="00A23638" w:rsidP="00A23638">
      <w:pPr>
        <w:tabs>
          <w:tab w:val="left" w:pos="1540"/>
        </w:tabs>
        <w:spacing w:line="480" w:lineRule="auto"/>
        <w:jc w:val="both"/>
        <w:rPr>
          <w:rFonts w:eastAsiaTheme="minorEastAsia"/>
          <w:color w:val="000000" w:themeColor="text1"/>
        </w:rPr>
      </w:pPr>
      <w:r w:rsidRPr="00CC339C">
        <w:rPr>
          <w:noProof/>
          <w:color w:val="000000" w:themeColor="text1"/>
        </w:rPr>
        <w:drawing>
          <wp:anchor distT="0" distB="0" distL="114300" distR="114300" simplePos="0" relativeHeight="251660288" behindDoc="1" locked="0" layoutInCell="1" allowOverlap="1" wp14:anchorId="1DE10055" wp14:editId="5BD67244">
            <wp:simplePos x="0" y="0"/>
            <wp:positionH relativeFrom="column">
              <wp:posOffset>0</wp:posOffset>
            </wp:positionH>
            <wp:positionV relativeFrom="paragraph">
              <wp:posOffset>1270</wp:posOffset>
            </wp:positionV>
            <wp:extent cx="5397500" cy="2520950"/>
            <wp:effectExtent l="0" t="0" r="0" b="0"/>
            <wp:wrapTight wrapText="bothSides">
              <wp:wrapPolygon edited="0">
                <wp:start x="0" y="0"/>
                <wp:lineTo x="0" y="21382"/>
                <wp:lineTo x="21498" y="21382"/>
                <wp:lineTo x="21498" y="0"/>
                <wp:lineTo x="0" y="0"/>
              </wp:wrapPolygon>
            </wp:wrapTight>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97500" cy="2520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9CA601" w14:textId="77777777" w:rsidR="00A23638" w:rsidRPr="00CC339C" w:rsidRDefault="00A23638" w:rsidP="00A23638">
      <w:pPr>
        <w:tabs>
          <w:tab w:val="left" w:pos="1540"/>
        </w:tabs>
        <w:spacing w:line="480" w:lineRule="auto"/>
        <w:jc w:val="both"/>
        <w:rPr>
          <w:i/>
          <w:color w:val="000000" w:themeColor="text1"/>
        </w:rPr>
      </w:pPr>
      <w:r w:rsidRPr="00CC339C">
        <w:rPr>
          <w:i/>
          <w:color w:val="000000" w:themeColor="text1"/>
        </w:rPr>
        <w:t>Figure 3: Mean reaction times with error bars representing SEM for congruent (A) and incongruent (B) conditions in the non-symbolic task.</w:t>
      </w:r>
    </w:p>
    <w:p w14:paraId="4E0926D2" w14:textId="77777777" w:rsidR="009D7B7C" w:rsidRPr="00CC339C" w:rsidRDefault="009D7B7C" w:rsidP="00C448DC">
      <w:pPr>
        <w:tabs>
          <w:tab w:val="left" w:pos="1540"/>
        </w:tabs>
        <w:spacing w:line="480" w:lineRule="auto"/>
        <w:jc w:val="both"/>
        <w:rPr>
          <w:b/>
          <w:bCs/>
          <w:iCs/>
          <w:strike/>
          <w:color w:val="000000" w:themeColor="text1"/>
        </w:rPr>
      </w:pPr>
    </w:p>
    <w:p w14:paraId="2CA8EC9E" w14:textId="77777777" w:rsidR="00B1349D" w:rsidRPr="00CC339C" w:rsidRDefault="00B1349D" w:rsidP="00C448DC">
      <w:pPr>
        <w:tabs>
          <w:tab w:val="left" w:pos="1540"/>
        </w:tabs>
        <w:spacing w:line="480" w:lineRule="auto"/>
        <w:jc w:val="both"/>
        <w:rPr>
          <w:b/>
          <w:bCs/>
          <w:iCs/>
          <w:color w:val="000000" w:themeColor="text1"/>
        </w:rPr>
      </w:pPr>
    </w:p>
    <w:p w14:paraId="425DBD59" w14:textId="242A1F31" w:rsidR="00446417" w:rsidRPr="00CC339C" w:rsidRDefault="00F7697A" w:rsidP="00C448DC">
      <w:pPr>
        <w:spacing w:line="480" w:lineRule="auto"/>
        <w:rPr>
          <w:b/>
          <w:bCs/>
          <w:color w:val="000000" w:themeColor="text1"/>
        </w:rPr>
      </w:pPr>
      <w:r w:rsidRPr="00CC339C">
        <w:rPr>
          <w:b/>
          <w:bCs/>
          <w:color w:val="000000" w:themeColor="text1"/>
        </w:rPr>
        <w:t xml:space="preserve">4.0 </w:t>
      </w:r>
      <w:r w:rsidR="00446417" w:rsidRPr="00CC339C">
        <w:rPr>
          <w:b/>
          <w:bCs/>
          <w:color w:val="000000" w:themeColor="text1"/>
        </w:rPr>
        <w:t>Discussion</w:t>
      </w:r>
    </w:p>
    <w:p w14:paraId="0201B126" w14:textId="549C2FE4" w:rsidR="00713F45" w:rsidRPr="00CC339C" w:rsidRDefault="00D940CB" w:rsidP="00713F45">
      <w:pPr>
        <w:spacing w:line="480" w:lineRule="auto"/>
        <w:ind w:firstLine="720"/>
        <w:jc w:val="both"/>
        <w:rPr>
          <w:color w:val="000000" w:themeColor="text1"/>
        </w:rPr>
      </w:pPr>
      <w:r w:rsidRPr="00CC339C">
        <w:rPr>
          <w:color w:val="000000" w:themeColor="text1"/>
        </w:rPr>
        <w:t>The aim of this study was to directly contrast the SNARC effect for symbolic and non-symbolic numerals</w:t>
      </w:r>
      <w:r w:rsidR="0063640C" w:rsidRPr="00CC339C">
        <w:rPr>
          <w:color w:val="000000" w:themeColor="text1"/>
        </w:rPr>
        <w:t xml:space="preserve"> within the same experiment. To do so we created a novel set of stimuli consisting </w:t>
      </w:r>
      <w:r w:rsidR="005E0779" w:rsidRPr="00CC339C">
        <w:rPr>
          <w:color w:val="000000" w:themeColor="text1"/>
        </w:rPr>
        <w:t>of</w:t>
      </w:r>
      <w:r w:rsidR="0063640C" w:rsidRPr="00CC339C">
        <w:rPr>
          <w:color w:val="000000" w:themeColor="text1"/>
        </w:rPr>
        <w:t xml:space="preserve"> dice-like patterns </w:t>
      </w:r>
      <w:r w:rsidR="005E0779" w:rsidRPr="00CC339C">
        <w:rPr>
          <w:color w:val="000000" w:themeColor="text1"/>
        </w:rPr>
        <w:t>with</w:t>
      </w:r>
      <w:r w:rsidR="0063640C" w:rsidRPr="00CC339C">
        <w:rPr>
          <w:color w:val="000000" w:themeColor="text1"/>
        </w:rPr>
        <w:t xml:space="preserve"> digits </w:t>
      </w:r>
      <w:r w:rsidR="0035186B" w:rsidRPr="00CC339C">
        <w:rPr>
          <w:color w:val="000000" w:themeColor="text1"/>
        </w:rPr>
        <w:t xml:space="preserve">being </w:t>
      </w:r>
      <w:r w:rsidR="0063640C" w:rsidRPr="00CC339C">
        <w:rPr>
          <w:color w:val="000000" w:themeColor="text1"/>
        </w:rPr>
        <w:t>displayed instead of dots. Therefore, both symbolic</w:t>
      </w:r>
      <w:r w:rsidR="003642B3" w:rsidRPr="00CC339C">
        <w:rPr>
          <w:color w:val="000000" w:themeColor="text1"/>
        </w:rPr>
        <w:t xml:space="preserve"> (numerical value of digits)</w:t>
      </w:r>
      <w:r w:rsidR="0063640C" w:rsidRPr="00CC339C">
        <w:rPr>
          <w:color w:val="000000" w:themeColor="text1"/>
        </w:rPr>
        <w:t xml:space="preserve"> and non-symbolic</w:t>
      </w:r>
      <w:r w:rsidR="003642B3" w:rsidRPr="00CC339C">
        <w:rPr>
          <w:color w:val="000000" w:themeColor="text1"/>
        </w:rPr>
        <w:t xml:space="preserve"> (number of digits on the screen)</w:t>
      </w:r>
      <w:r w:rsidR="0063640C" w:rsidRPr="00CC339C">
        <w:rPr>
          <w:color w:val="000000" w:themeColor="text1"/>
        </w:rPr>
        <w:t xml:space="preserve"> numerals were simultaneously present within the same stimuli</w:t>
      </w:r>
      <w:r w:rsidR="003642B3" w:rsidRPr="00CC339C">
        <w:rPr>
          <w:color w:val="000000" w:themeColor="text1"/>
        </w:rPr>
        <w:t>. This resulted in</w:t>
      </w:r>
      <w:r w:rsidR="00333B7D" w:rsidRPr="00CC339C">
        <w:rPr>
          <w:color w:val="000000" w:themeColor="text1"/>
        </w:rPr>
        <w:t xml:space="preserve"> </w:t>
      </w:r>
      <w:r w:rsidRPr="00CC339C">
        <w:rPr>
          <w:color w:val="000000" w:themeColor="text1"/>
        </w:rPr>
        <w:t>congruent (small numerosity/small digits or large numerosity/large digits) and incongruent (small numerosity/large digits or large numerosity/small digits)</w:t>
      </w:r>
      <w:r w:rsidR="000C696A" w:rsidRPr="00CC339C">
        <w:rPr>
          <w:color w:val="000000" w:themeColor="text1"/>
        </w:rPr>
        <w:t xml:space="preserve"> condition</w:t>
      </w:r>
      <w:r w:rsidR="00BC3AB9" w:rsidRPr="00CC339C">
        <w:rPr>
          <w:color w:val="000000" w:themeColor="text1"/>
        </w:rPr>
        <w:t>s</w:t>
      </w:r>
      <w:r w:rsidRPr="00CC339C">
        <w:rPr>
          <w:color w:val="000000" w:themeColor="text1"/>
        </w:rPr>
        <w:t>.</w:t>
      </w:r>
      <w:r w:rsidR="0041276E" w:rsidRPr="00CC339C">
        <w:rPr>
          <w:color w:val="000000" w:themeColor="text1"/>
        </w:rPr>
        <w:t xml:space="preserve"> Participants were required to perform a symbolic and a non-symbolic magnitude classification task in separate sessions</w:t>
      </w:r>
      <w:r w:rsidR="006868D2" w:rsidRPr="00CC339C">
        <w:rPr>
          <w:color w:val="000000" w:themeColor="text1"/>
        </w:rPr>
        <w:t>, while all other variables were kept constant</w:t>
      </w:r>
      <w:r w:rsidR="0041276E" w:rsidRPr="00CC339C">
        <w:rPr>
          <w:color w:val="000000" w:themeColor="text1"/>
        </w:rPr>
        <w:t>.</w:t>
      </w:r>
      <w:r w:rsidR="00B0357D" w:rsidRPr="00CC339C">
        <w:rPr>
          <w:color w:val="000000" w:themeColor="text1"/>
        </w:rPr>
        <w:t xml:space="preserve"> </w:t>
      </w:r>
      <w:r w:rsidR="00C45DED" w:rsidRPr="00CC339C">
        <w:rPr>
          <w:color w:val="000000" w:themeColor="text1"/>
        </w:rPr>
        <w:t xml:space="preserve">Based on both ANS and ATOM, we </w:t>
      </w:r>
      <w:r w:rsidR="006868D2" w:rsidRPr="00CC339C">
        <w:rPr>
          <w:color w:val="000000" w:themeColor="text1"/>
        </w:rPr>
        <w:t>should</w:t>
      </w:r>
      <w:r w:rsidR="00C45DED" w:rsidRPr="00CC339C">
        <w:rPr>
          <w:color w:val="000000" w:themeColor="text1"/>
        </w:rPr>
        <w:t xml:space="preserve"> expect that</w:t>
      </w:r>
      <w:r w:rsidR="00D20E16" w:rsidRPr="00CC339C">
        <w:rPr>
          <w:color w:val="000000" w:themeColor="text1"/>
        </w:rPr>
        <w:t xml:space="preserve"> congruency between</w:t>
      </w:r>
      <w:r w:rsidR="00C45DED" w:rsidRPr="00CC339C">
        <w:rPr>
          <w:color w:val="000000" w:themeColor="text1"/>
        </w:rPr>
        <w:t xml:space="preserve"> symbolic and non-symbolic numerals would </w:t>
      </w:r>
      <w:r w:rsidR="009F1AC0" w:rsidRPr="00CC339C">
        <w:rPr>
          <w:color w:val="000000" w:themeColor="text1"/>
        </w:rPr>
        <w:t>interact</w:t>
      </w:r>
      <w:r w:rsidR="00D20E16" w:rsidRPr="00CC339C">
        <w:rPr>
          <w:color w:val="000000" w:themeColor="text1"/>
        </w:rPr>
        <w:t xml:space="preserve"> with the </w:t>
      </w:r>
      <w:r w:rsidR="00D20E16" w:rsidRPr="00CC339C">
        <w:rPr>
          <w:color w:val="000000" w:themeColor="text1"/>
        </w:rPr>
        <w:lastRenderedPageBreak/>
        <w:t>SNARC effect</w:t>
      </w:r>
      <w:r w:rsidR="009F1AC0" w:rsidRPr="00CC339C">
        <w:rPr>
          <w:color w:val="000000" w:themeColor="text1"/>
        </w:rPr>
        <w:t>;</w:t>
      </w:r>
      <w:r w:rsidR="00C45DED" w:rsidRPr="00CC339C">
        <w:rPr>
          <w:color w:val="000000" w:themeColor="text1"/>
        </w:rPr>
        <w:t xml:space="preserve"> </w:t>
      </w:r>
      <w:r w:rsidR="006868D2" w:rsidRPr="00CC339C">
        <w:rPr>
          <w:color w:val="000000" w:themeColor="text1"/>
        </w:rPr>
        <w:t>conversely</w:t>
      </w:r>
      <w:r w:rsidR="009F1AC0" w:rsidRPr="00CC339C">
        <w:rPr>
          <w:color w:val="000000" w:themeColor="text1"/>
        </w:rPr>
        <w:t>,</w:t>
      </w:r>
      <w:r w:rsidR="00C45DED" w:rsidRPr="00CC339C">
        <w:rPr>
          <w:color w:val="000000" w:themeColor="text1"/>
        </w:rPr>
        <w:t xml:space="preserve"> our results are in line with recent evidence suggesting independent representations for symbolic and non-symbolic numerals</w:t>
      </w:r>
      <w:r w:rsidR="00C238F7" w:rsidRPr="00CC339C">
        <w:rPr>
          <w:color w:val="000000" w:themeColor="text1"/>
        </w:rPr>
        <w:t xml:space="preserve"> (</w:t>
      </w:r>
      <w:proofErr w:type="spellStart"/>
      <w:r w:rsidR="00C238F7" w:rsidRPr="00CC339C">
        <w:rPr>
          <w:color w:val="000000" w:themeColor="text1"/>
        </w:rPr>
        <w:t>Buijsman</w:t>
      </w:r>
      <w:proofErr w:type="spellEnd"/>
      <w:r w:rsidR="00C238F7" w:rsidRPr="00CC339C">
        <w:rPr>
          <w:color w:val="000000" w:themeColor="text1"/>
        </w:rPr>
        <w:t xml:space="preserve"> &amp; Tirado, 2019; </w:t>
      </w:r>
      <w:proofErr w:type="spellStart"/>
      <w:r w:rsidR="00C238F7" w:rsidRPr="00CC339C">
        <w:rPr>
          <w:color w:val="000000" w:themeColor="text1"/>
        </w:rPr>
        <w:t>Marinova</w:t>
      </w:r>
      <w:proofErr w:type="spellEnd"/>
      <w:r w:rsidR="00C238F7" w:rsidRPr="00CC339C">
        <w:rPr>
          <w:color w:val="000000" w:themeColor="text1"/>
        </w:rPr>
        <w:t xml:space="preserve"> et al., 2021; </w:t>
      </w:r>
      <w:proofErr w:type="spellStart"/>
      <w:r w:rsidR="00C238F7" w:rsidRPr="00CC339C">
        <w:rPr>
          <w:color w:val="000000" w:themeColor="text1"/>
        </w:rPr>
        <w:t>Sasanguie</w:t>
      </w:r>
      <w:proofErr w:type="spellEnd"/>
      <w:r w:rsidR="00C238F7" w:rsidRPr="00CC339C">
        <w:rPr>
          <w:color w:val="000000" w:themeColor="text1"/>
        </w:rPr>
        <w:t xml:space="preserve"> et al., 2017</w:t>
      </w:r>
      <w:r w:rsidR="00C45DED" w:rsidRPr="00CC339C">
        <w:rPr>
          <w:color w:val="000000" w:themeColor="text1"/>
        </w:rPr>
        <w:t xml:space="preserve">. </w:t>
      </w:r>
    </w:p>
    <w:p w14:paraId="67459D04" w14:textId="03C6EBB2" w:rsidR="00A32AF9" w:rsidRPr="00CC339C" w:rsidRDefault="00446417" w:rsidP="008E0E64">
      <w:pPr>
        <w:spacing w:line="480" w:lineRule="auto"/>
        <w:ind w:firstLine="720"/>
        <w:jc w:val="both"/>
        <w:rPr>
          <w:color w:val="000000" w:themeColor="text1"/>
        </w:rPr>
      </w:pPr>
      <w:r w:rsidRPr="00CC339C">
        <w:rPr>
          <w:color w:val="000000" w:themeColor="text1"/>
        </w:rPr>
        <w:t>When participants were required to process symbolic numerals a robust SNARC effect was found</w:t>
      </w:r>
      <w:r w:rsidR="00DA6713" w:rsidRPr="00CC339C">
        <w:rPr>
          <w:color w:val="000000" w:themeColor="text1"/>
        </w:rPr>
        <w:t xml:space="preserve">, with small digits being responded </w:t>
      </w:r>
      <w:r w:rsidR="00627481" w:rsidRPr="00CC339C">
        <w:rPr>
          <w:color w:val="000000" w:themeColor="text1"/>
        </w:rPr>
        <w:t xml:space="preserve">to </w:t>
      </w:r>
      <w:r w:rsidR="00DA6713" w:rsidRPr="00CC339C">
        <w:rPr>
          <w:color w:val="000000" w:themeColor="text1"/>
        </w:rPr>
        <w:t>faster with left key</w:t>
      </w:r>
      <w:r w:rsidR="00627481" w:rsidRPr="00CC339C">
        <w:rPr>
          <w:color w:val="000000" w:themeColor="text1"/>
        </w:rPr>
        <w:t xml:space="preserve"> presses,</w:t>
      </w:r>
      <w:r w:rsidR="00DA6713" w:rsidRPr="00CC339C">
        <w:rPr>
          <w:color w:val="000000" w:themeColor="text1"/>
        </w:rPr>
        <w:t xml:space="preserve"> and large digits with right key</w:t>
      </w:r>
      <w:r w:rsidR="00627481" w:rsidRPr="00CC339C">
        <w:rPr>
          <w:color w:val="000000" w:themeColor="text1"/>
        </w:rPr>
        <w:t xml:space="preserve"> presses</w:t>
      </w:r>
      <w:r w:rsidRPr="00CC339C">
        <w:rPr>
          <w:color w:val="000000" w:themeColor="text1"/>
        </w:rPr>
        <w:t xml:space="preserve">. </w:t>
      </w:r>
      <w:r w:rsidR="007C2FF7" w:rsidRPr="00CC339C">
        <w:rPr>
          <w:color w:val="000000" w:themeColor="text1"/>
        </w:rPr>
        <w:t xml:space="preserve">Contrary to </w:t>
      </w:r>
      <w:r w:rsidR="00E93E16" w:rsidRPr="00CC339C">
        <w:rPr>
          <w:color w:val="000000" w:themeColor="text1"/>
        </w:rPr>
        <w:t xml:space="preserve">what </w:t>
      </w:r>
      <w:r w:rsidR="008E0E64" w:rsidRPr="00CC339C">
        <w:rPr>
          <w:color w:val="000000" w:themeColor="text1"/>
        </w:rPr>
        <w:t>should</w:t>
      </w:r>
      <w:r w:rsidR="00E93E16" w:rsidRPr="00CC339C">
        <w:rPr>
          <w:color w:val="000000" w:themeColor="text1"/>
        </w:rPr>
        <w:t xml:space="preserve"> be expected from a shared numerical representation</w:t>
      </w:r>
      <w:r w:rsidR="00AC2702" w:rsidRPr="00CC339C">
        <w:rPr>
          <w:color w:val="000000" w:themeColor="text1"/>
        </w:rPr>
        <w:t>,</w:t>
      </w:r>
      <w:r w:rsidR="00D940CB" w:rsidRPr="00CC339C">
        <w:rPr>
          <w:color w:val="000000" w:themeColor="text1"/>
        </w:rPr>
        <w:t xml:space="preserve"> </w:t>
      </w:r>
      <w:r w:rsidR="00972598" w:rsidRPr="00CC339C">
        <w:rPr>
          <w:color w:val="000000" w:themeColor="text1"/>
        </w:rPr>
        <w:t>symbolic and non-symbolic numerals did not interact</w:t>
      </w:r>
      <w:r w:rsidR="001F6139" w:rsidRPr="00CC339C">
        <w:rPr>
          <w:color w:val="000000" w:themeColor="text1"/>
        </w:rPr>
        <w:t xml:space="preserve">. </w:t>
      </w:r>
      <w:r w:rsidR="008E0E64" w:rsidRPr="00CC339C">
        <w:rPr>
          <w:color w:val="000000" w:themeColor="text1"/>
        </w:rPr>
        <w:t>More specifically, non-</w:t>
      </w:r>
      <w:r w:rsidR="001F6139" w:rsidRPr="00CC339C">
        <w:rPr>
          <w:color w:val="000000" w:themeColor="text1"/>
        </w:rPr>
        <w:t>symbolic numerals</w:t>
      </w:r>
      <w:r w:rsidR="004A376D" w:rsidRPr="00CC339C">
        <w:rPr>
          <w:color w:val="000000" w:themeColor="text1"/>
        </w:rPr>
        <w:t xml:space="preserve"> </w:t>
      </w:r>
      <w:r w:rsidR="008E0E64" w:rsidRPr="00CC339C">
        <w:rPr>
          <w:color w:val="000000" w:themeColor="text1"/>
        </w:rPr>
        <w:t xml:space="preserve">neither facilitated nor inhibited the </w:t>
      </w:r>
      <w:r w:rsidR="004A376D" w:rsidRPr="00CC339C">
        <w:rPr>
          <w:color w:val="000000" w:themeColor="text1"/>
        </w:rPr>
        <w:t xml:space="preserve">SNARC effect in the congruent </w:t>
      </w:r>
      <w:r w:rsidR="007B0165" w:rsidRPr="00CC339C">
        <w:rPr>
          <w:color w:val="000000" w:themeColor="text1"/>
        </w:rPr>
        <w:t xml:space="preserve">and incongruent </w:t>
      </w:r>
      <w:r w:rsidR="004A376D" w:rsidRPr="00CC339C">
        <w:rPr>
          <w:color w:val="000000" w:themeColor="text1"/>
        </w:rPr>
        <w:t>condition</w:t>
      </w:r>
      <w:r w:rsidR="00157BE7" w:rsidRPr="00CC339C">
        <w:rPr>
          <w:color w:val="000000" w:themeColor="text1"/>
        </w:rPr>
        <w:t>s</w:t>
      </w:r>
      <w:r w:rsidR="008E0E64" w:rsidRPr="00CC339C">
        <w:rPr>
          <w:color w:val="000000" w:themeColor="text1"/>
        </w:rPr>
        <w:t>,</w:t>
      </w:r>
      <w:r w:rsidR="007B0165" w:rsidRPr="00CC339C">
        <w:rPr>
          <w:color w:val="000000" w:themeColor="text1"/>
        </w:rPr>
        <w:t xml:space="preserve"> respectively,</w:t>
      </w:r>
      <w:r w:rsidR="008E0E64" w:rsidRPr="00CC339C">
        <w:rPr>
          <w:color w:val="000000" w:themeColor="text1"/>
        </w:rPr>
        <w:t xml:space="preserve"> </w:t>
      </w:r>
      <w:r w:rsidR="00D06281" w:rsidRPr="00CC339C">
        <w:rPr>
          <w:color w:val="000000" w:themeColor="text1"/>
        </w:rPr>
        <w:t xml:space="preserve">thus </w:t>
      </w:r>
      <w:r w:rsidR="00E93E16" w:rsidRPr="00CC339C">
        <w:rPr>
          <w:color w:val="000000" w:themeColor="text1"/>
        </w:rPr>
        <w:t>support</w:t>
      </w:r>
      <w:r w:rsidR="00D06281" w:rsidRPr="00CC339C">
        <w:rPr>
          <w:color w:val="000000" w:themeColor="text1"/>
        </w:rPr>
        <w:t>ing</w:t>
      </w:r>
      <w:r w:rsidR="00E93E16" w:rsidRPr="00CC339C">
        <w:rPr>
          <w:color w:val="000000" w:themeColor="text1"/>
        </w:rPr>
        <w:t xml:space="preserve"> the idea of independent representations</w:t>
      </w:r>
      <w:r w:rsidR="00D940CB" w:rsidRPr="00CC339C">
        <w:rPr>
          <w:color w:val="000000" w:themeColor="text1"/>
        </w:rPr>
        <w:t>.</w:t>
      </w:r>
      <w:r w:rsidR="003642B3" w:rsidRPr="00CC339C">
        <w:rPr>
          <w:color w:val="000000" w:themeColor="text1"/>
        </w:rPr>
        <w:t xml:space="preserve"> </w:t>
      </w:r>
      <w:r w:rsidR="003A3F14" w:rsidRPr="00CC339C">
        <w:rPr>
          <w:color w:val="000000" w:themeColor="text1"/>
        </w:rPr>
        <w:t xml:space="preserve">Although we cannot exclude </w:t>
      </w:r>
      <w:r w:rsidR="00E93E16" w:rsidRPr="00CC339C">
        <w:rPr>
          <w:color w:val="000000" w:themeColor="text1"/>
        </w:rPr>
        <w:t xml:space="preserve">that non-symbolic numerals did not </w:t>
      </w:r>
      <w:r w:rsidR="005F62DB" w:rsidRPr="00CC339C">
        <w:rPr>
          <w:color w:val="000000" w:themeColor="text1"/>
        </w:rPr>
        <w:t>interact with</w:t>
      </w:r>
      <w:r w:rsidR="00E93E16" w:rsidRPr="00CC339C">
        <w:rPr>
          <w:color w:val="000000" w:themeColor="text1"/>
        </w:rPr>
        <w:t xml:space="preserve"> the SNARC effect </w:t>
      </w:r>
      <w:r w:rsidR="001E467B" w:rsidRPr="00CC339C">
        <w:rPr>
          <w:color w:val="000000" w:themeColor="text1"/>
        </w:rPr>
        <w:t xml:space="preserve">simply </w:t>
      </w:r>
      <w:r w:rsidR="00E93E16" w:rsidRPr="00CC339C">
        <w:rPr>
          <w:color w:val="000000" w:themeColor="text1"/>
        </w:rPr>
        <w:t>because they were task irrelevant</w:t>
      </w:r>
      <w:r w:rsidR="003A3F14" w:rsidRPr="00CC339C">
        <w:rPr>
          <w:color w:val="000000" w:themeColor="text1"/>
        </w:rPr>
        <w:t xml:space="preserve"> </w:t>
      </w:r>
      <w:r w:rsidR="00AE13D2" w:rsidRPr="00CC339C">
        <w:rPr>
          <w:color w:val="000000" w:themeColor="text1"/>
        </w:rPr>
        <w:t>(</w:t>
      </w:r>
      <w:r w:rsidR="003A3F14" w:rsidRPr="00CC339C">
        <w:rPr>
          <w:color w:val="000000" w:themeColor="text1"/>
        </w:rPr>
        <w:t xml:space="preserve">see </w:t>
      </w:r>
      <w:r w:rsidR="001E1D67" w:rsidRPr="00CC339C">
        <w:rPr>
          <w:color w:val="000000" w:themeColor="text1"/>
        </w:rPr>
        <w:t>Cleland et al., 2020; Pellegrino et al., 2021)</w:t>
      </w:r>
      <w:r w:rsidR="00A32AF9" w:rsidRPr="00CC339C">
        <w:rPr>
          <w:color w:val="000000" w:themeColor="text1"/>
        </w:rPr>
        <w:t xml:space="preserve">, our data </w:t>
      </w:r>
      <w:r w:rsidR="003A3F14" w:rsidRPr="00CC339C">
        <w:rPr>
          <w:color w:val="000000" w:themeColor="text1"/>
        </w:rPr>
        <w:t xml:space="preserve">clearly </w:t>
      </w:r>
      <w:r w:rsidR="00A32AF9" w:rsidRPr="00CC339C">
        <w:rPr>
          <w:color w:val="000000" w:themeColor="text1"/>
        </w:rPr>
        <w:t xml:space="preserve">show </w:t>
      </w:r>
      <w:r w:rsidR="00526A96" w:rsidRPr="00CC339C">
        <w:rPr>
          <w:color w:val="000000" w:themeColor="text1"/>
        </w:rPr>
        <w:t xml:space="preserve">overall </w:t>
      </w:r>
      <w:r w:rsidR="00A32AF9" w:rsidRPr="00CC339C">
        <w:rPr>
          <w:color w:val="000000" w:themeColor="text1"/>
        </w:rPr>
        <w:t xml:space="preserve">slower response times </w:t>
      </w:r>
      <w:r w:rsidR="00526A96" w:rsidRPr="00CC339C">
        <w:rPr>
          <w:color w:val="000000" w:themeColor="text1"/>
        </w:rPr>
        <w:t>in</w:t>
      </w:r>
      <w:r w:rsidR="00A32AF9" w:rsidRPr="00CC339C">
        <w:rPr>
          <w:color w:val="000000" w:themeColor="text1"/>
        </w:rPr>
        <w:t xml:space="preserve"> </w:t>
      </w:r>
      <w:r w:rsidR="00860984" w:rsidRPr="00CC339C">
        <w:rPr>
          <w:color w:val="000000" w:themeColor="text1"/>
        </w:rPr>
        <w:t xml:space="preserve">the </w:t>
      </w:r>
      <w:r w:rsidR="00A32AF9" w:rsidRPr="00CC339C">
        <w:rPr>
          <w:color w:val="000000" w:themeColor="text1"/>
        </w:rPr>
        <w:t>incongruent conditions</w:t>
      </w:r>
      <w:r w:rsidR="00526A96" w:rsidRPr="00CC339C">
        <w:rPr>
          <w:color w:val="000000" w:themeColor="text1"/>
        </w:rPr>
        <w:t>.</w:t>
      </w:r>
      <w:r w:rsidR="00A32AF9" w:rsidRPr="00CC339C">
        <w:rPr>
          <w:color w:val="000000" w:themeColor="text1"/>
        </w:rPr>
        <w:t xml:space="preserve"> </w:t>
      </w:r>
      <w:r w:rsidR="00526A96" w:rsidRPr="00CC339C">
        <w:rPr>
          <w:color w:val="000000" w:themeColor="text1"/>
        </w:rPr>
        <w:t>This</w:t>
      </w:r>
      <w:r w:rsidR="00860984" w:rsidRPr="00CC339C">
        <w:rPr>
          <w:color w:val="000000" w:themeColor="text1"/>
        </w:rPr>
        <w:t xml:space="preserve"> </w:t>
      </w:r>
      <w:r w:rsidR="00A32AF9" w:rsidRPr="00CC339C">
        <w:rPr>
          <w:color w:val="000000" w:themeColor="text1"/>
        </w:rPr>
        <w:t>indicate</w:t>
      </w:r>
      <w:r w:rsidR="00860984" w:rsidRPr="00CC339C">
        <w:rPr>
          <w:color w:val="000000" w:themeColor="text1"/>
        </w:rPr>
        <w:t>s</w:t>
      </w:r>
      <w:r w:rsidR="00A32AF9" w:rsidRPr="00CC339C">
        <w:rPr>
          <w:color w:val="000000" w:themeColor="text1"/>
        </w:rPr>
        <w:t xml:space="preserve"> that</w:t>
      </w:r>
      <w:r w:rsidR="003E39EC" w:rsidRPr="00CC339C">
        <w:rPr>
          <w:color w:val="000000" w:themeColor="text1"/>
        </w:rPr>
        <w:t>, despite being task irrelevant, numerosity</w:t>
      </w:r>
      <w:r w:rsidR="00A32AF9" w:rsidRPr="00CC339C">
        <w:rPr>
          <w:color w:val="000000" w:themeColor="text1"/>
        </w:rPr>
        <w:t xml:space="preserve"> was </w:t>
      </w:r>
      <w:r w:rsidR="00317AF9" w:rsidRPr="00CC339C">
        <w:rPr>
          <w:color w:val="000000" w:themeColor="text1"/>
        </w:rPr>
        <w:t xml:space="preserve">still </w:t>
      </w:r>
      <w:r w:rsidR="00A32AF9" w:rsidRPr="00CC339C">
        <w:rPr>
          <w:color w:val="000000" w:themeColor="text1"/>
        </w:rPr>
        <w:t>processed</w:t>
      </w:r>
      <w:r w:rsidR="003E39EC" w:rsidRPr="00CC339C">
        <w:rPr>
          <w:color w:val="000000" w:themeColor="text1"/>
        </w:rPr>
        <w:t xml:space="preserve"> </w:t>
      </w:r>
      <w:r w:rsidR="00A32AF9" w:rsidRPr="00CC339C">
        <w:rPr>
          <w:color w:val="000000" w:themeColor="text1"/>
        </w:rPr>
        <w:t xml:space="preserve">and did impact participants’ </w:t>
      </w:r>
      <w:r w:rsidR="001D02B0" w:rsidRPr="00CC339C">
        <w:rPr>
          <w:color w:val="000000" w:themeColor="text1"/>
        </w:rPr>
        <w:t>responses</w:t>
      </w:r>
      <w:r w:rsidR="005F62DB" w:rsidRPr="00CC339C">
        <w:rPr>
          <w:color w:val="000000" w:themeColor="text1"/>
        </w:rPr>
        <w:t>,</w:t>
      </w:r>
      <w:r w:rsidR="001D02B0" w:rsidRPr="00CC339C">
        <w:rPr>
          <w:color w:val="000000" w:themeColor="text1"/>
        </w:rPr>
        <w:t xml:space="preserve"> but</w:t>
      </w:r>
      <w:r w:rsidR="00E61F4F" w:rsidRPr="00CC339C">
        <w:rPr>
          <w:color w:val="000000" w:themeColor="text1"/>
        </w:rPr>
        <w:t xml:space="preserve"> did not interact with the SNARC effect</w:t>
      </w:r>
      <w:r w:rsidR="00A32AF9" w:rsidRPr="00CC339C">
        <w:rPr>
          <w:color w:val="000000" w:themeColor="text1"/>
        </w:rPr>
        <w:t xml:space="preserve">. </w:t>
      </w:r>
    </w:p>
    <w:p w14:paraId="506C751F" w14:textId="08C5A521" w:rsidR="005C1793" w:rsidRPr="00CC339C" w:rsidRDefault="00AC2702" w:rsidP="00C448DC">
      <w:pPr>
        <w:spacing w:line="480" w:lineRule="auto"/>
        <w:ind w:firstLine="720"/>
        <w:jc w:val="both"/>
        <w:rPr>
          <w:color w:val="000000" w:themeColor="text1"/>
        </w:rPr>
      </w:pPr>
      <w:r w:rsidRPr="00CC339C">
        <w:rPr>
          <w:color w:val="000000" w:themeColor="text1"/>
        </w:rPr>
        <w:t>W</w:t>
      </w:r>
      <w:r w:rsidR="00D940CB" w:rsidRPr="00CC339C">
        <w:rPr>
          <w:color w:val="000000" w:themeColor="text1"/>
        </w:rPr>
        <w:t>hen participants were required to process non-symbolic numerals,</w:t>
      </w:r>
      <w:r w:rsidR="00446417" w:rsidRPr="00CC339C">
        <w:rPr>
          <w:color w:val="000000" w:themeColor="text1"/>
        </w:rPr>
        <w:t xml:space="preserve"> </w:t>
      </w:r>
      <w:r w:rsidR="00D940CB" w:rsidRPr="00CC339C">
        <w:rPr>
          <w:color w:val="000000" w:themeColor="text1"/>
        </w:rPr>
        <w:t xml:space="preserve">a SNARC effect was not </w:t>
      </w:r>
      <w:r w:rsidR="00A82365" w:rsidRPr="00CC339C">
        <w:rPr>
          <w:color w:val="000000" w:themeColor="text1"/>
        </w:rPr>
        <w:t>detected</w:t>
      </w:r>
      <w:r w:rsidR="00D940CB" w:rsidRPr="00CC339C">
        <w:rPr>
          <w:color w:val="000000" w:themeColor="text1"/>
        </w:rPr>
        <w:t xml:space="preserve">. This is in contrast with </w:t>
      </w:r>
      <w:r w:rsidR="00446417" w:rsidRPr="00CC339C">
        <w:rPr>
          <w:color w:val="000000" w:themeColor="text1"/>
        </w:rPr>
        <w:t>previous</w:t>
      </w:r>
      <w:r w:rsidR="00D940CB" w:rsidRPr="00CC339C">
        <w:rPr>
          <w:color w:val="000000" w:themeColor="text1"/>
        </w:rPr>
        <w:t xml:space="preserve"> studies that revealed a SNARC effect</w:t>
      </w:r>
      <w:r w:rsidR="007C2FF7" w:rsidRPr="00CC339C">
        <w:rPr>
          <w:color w:val="000000" w:themeColor="text1"/>
        </w:rPr>
        <w:t xml:space="preserve"> for</w:t>
      </w:r>
      <w:r w:rsidR="00D940CB" w:rsidRPr="00CC339C">
        <w:rPr>
          <w:color w:val="000000" w:themeColor="text1"/>
        </w:rPr>
        <w:t xml:space="preserve"> dots arranged </w:t>
      </w:r>
      <w:r w:rsidR="00BC3AB9" w:rsidRPr="00CC339C">
        <w:rPr>
          <w:color w:val="000000" w:themeColor="text1"/>
        </w:rPr>
        <w:t xml:space="preserve">either </w:t>
      </w:r>
      <w:r w:rsidR="00D940CB" w:rsidRPr="00CC339C">
        <w:rPr>
          <w:color w:val="000000" w:themeColor="text1"/>
        </w:rPr>
        <w:t>as dice patterns (</w:t>
      </w:r>
      <w:proofErr w:type="spellStart"/>
      <w:r w:rsidR="00EE1095" w:rsidRPr="00CC339C">
        <w:rPr>
          <w:color w:val="000000" w:themeColor="text1"/>
        </w:rPr>
        <w:t>Cutini</w:t>
      </w:r>
      <w:proofErr w:type="spellEnd"/>
      <w:r w:rsidR="00EE1095" w:rsidRPr="00CC339C">
        <w:rPr>
          <w:color w:val="000000" w:themeColor="text1"/>
        </w:rPr>
        <w:t xml:space="preserve"> et al., 2019; </w:t>
      </w:r>
      <w:proofErr w:type="spellStart"/>
      <w:r w:rsidR="00A82992" w:rsidRPr="00CC339C">
        <w:rPr>
          <w:color w:val="000000" w:themeColor="text1"/>
        </w:rPr>
        <w:t>Nuerk</w:t>
      </w:r>
      <w:proofErr w:type="spellEnd"/>
      <w:r w:rsidR="00A82992" w:rsidRPr="00CC339C">
        <w:rPr>
          <w:color w:val="000000" w:themeColor="text1"/>
        </w:rPr>
        <w:t xml:space="preserve"> et al., 2005</w:t>
      </w:r>
      <w:r w:rsidR="00D940CB" w:rsidRPr="00CC339C">
        <w:rPr>
          <w:color w:val="000000" w:themeColor="text1"/>
        </w:rPr>
        <w:t xml:space="preserve">) </w:t>
      </w:r>
      <w:r w:rsidR="00BC3AB9" w:rsidRPr="00CC339C">
        <w:rPr>
          <w:color w:val="000000" w:themeColor="text1"/>
        </w:rPr>
        <w:t>or</w:t>
      </w:r>
      <w:r w:rsidR="00D940CB" w:rsidRPr="00CC339C">
        <w:rPr>
          <w:color w:val="000000" w:themeColor="text1"/>
        </w:rPr>
        <w:t xml:space="preserve"> distributed randomly in the visual field (</w:t>
      </w:r>
      <w:proofErr w:type="spellStart"/>
      <w:r w:rsidR="00EE1095" w:rsidRPr="00CC339C">
        <w:rPr>
          <w:color w:val="000000" w:themeColor="text1"/>
        </w:rPr>
        <w:t>Cutini</w:t>
      </w:r>
      <w:proofErr w:type="spellEnd"/>
      <w:r w:rsidR="00EE1095" w:rsidRPr="00CC339C">
        <w:rPr>
          <w:color w:val="000000" w:themeColor="text1"/>
        </w:rPr>
        <w:t xml:space="preserve"> et al., 2019</w:t>
      </w:r>
      <w:r w:rsidR="00170746">
        <w:rPr>
          <w:color w:val="000000" w:themeColor="text1"/>
        </w:rPr>
        <w:t>;</w:t>
      </w:r>
      <w:r w:rsidR="00EE1095" w:rsidRPr="00CC339C">
        <w:rPr>
          <w:color w:val="000000" w:themeColor="text1"/>
        </w:rPr>
        <w:t xml:space="preserve"> </w:t>
      </w:r>
      <w:proofErr w:type="spellStart"/>
      <w:r w:rsidR="00A82992" w:rsidRPr="00CC339C">
        <w:rPr>
          <w:color w:val="000000" w:themeColor="text1"/>
        </w:rPr>
        <w:t>Nemeh</w:t>
      </w:r>
      <w:proofErr w:type="spellEnd"/>
      <w:r w:rsidR="00A82992" w:rsidRPr="00CC339C">
        <w:rPr>
          <w:color w:val="000000" w:themeColor="text1"/>
        </w:rPr>
        <w:t xml:space="preserve"> et al., 2018; Zhou et al., 2016</w:t>
      </w:r>
      <w:r w:rsidR="00D940CB" w:rsidRPr="00CC339C">
        <w:rPr>
          <w:color w:val="000000" w:themeColor="text1"/>
        </w:rPr>
        <w:t>)</w:t>
      </w:r>
      <w:r w:rsidR="00446417" w:rsidRPr="00CC339C">
        <w:rPr>
          <w:color w:val="000000" w:themeColor="text1"/>
        </w:rPr>
        <w:t>.</w:t>
      </w:r>
      <w:r w:rsidR="0057154D">
        <w:rPr>
          <w:color w:val="000000" w:themeColor="text1"/>
        </w:rPr>
        <w:t xml:space="preserve"> </w:t>
      </w:r>
      <w:r w:rsidR="0057154D">
        <w:rPr>
          <w:color w:val="FF0000"/>
        </w:rPr>
        <w:t>Furthermore,</w:t>
      </w:r>
      <w:r w:rsidR="0057154D" w:rsidRPr="006323E3">
        <w:rPr>
          <w:color w:val="FF0000"/>
        </w:rPr>
        <w:t xml:space="preserve"> </w:t>
      </w:r>
      <w:r w:rsidR="0057154D" w:rsidRPr="000C288D">
        <w:rPr>
          <w:color w:val="FF0000"/>
        </w:rPr>
        <w:t>Mitchell et al. (2012)</w:t>
      </w:r>
      <w:r w:rsidR="0057154D" w:rsidRPr="006323E3">
        <w:rPr>
          <w:color w:val="FF0000"/>
        </w:rPr>
        <w:t xml:space="preserve"> show</w:t>
      </w:r>
      <w:r w:rsidR="0057154D">
        <w:rPr>
          <w:color w:val="FF0000"/>
        </w:rPr>
        <w:t>ed</w:t>
      </w:r>
      <w:r w:rsidR="0057154D" w:rsidRPr="006323E3">
        <w:rPr>
          <w:color w:val="FF0000"/>
        </w:rPr>
        <w:t xml:space="preserve"> that </w:t>
      </w:r>
      <w:r w:rsidR="0057154D">
        <w:rPr>
          <w:color w:val="FF0000"/>
        </w:rPr>
        <w:t>the SNARC effect for numerosity</w:t>
      </w:r>
      <w:r w:rsidR="0057154D" w:rsidRPr="006323E3">
        <w:rPr>
          <w:color w:val="FF0000"/>
        </w:rPr>
        <w:t xml:space="preserve"> </w:t>
      </w:r>
      <w:r w:rsidR="0057154D">
        <w:rPr>
          <w:color w:val="FF0000"/>
        </w:rPr>
        <w:t>is</w:t>
      </w:r>
      <w:r w:rsidR="0057154D" w:rsidRPr="006323E3">
        <w:rPr>
          <w:color w:val="FF0000"/>
        </w:rPr>
        <w:t xml:space="preserve"> stronger in the subitizing range</w:t>
      </w:r>
      <w:r w:rsidR="0057154D">
        <w:rPr>
          <w:color w:val="FF0000"/>
        </w:rPr>
        <w:t>, thus suggesting that the absence of the effect cannot be due to the range of the stimuli employed in our study.</w:t>
      </w:r>
      <w:r w:rsidR="00D90F0C">
        <w:rPr>
          <w:color w:val="000000" w:themeColor="text1"/>
        </w:rPr>
        <w:t xml:space="preserve"> </w:t>
      </w:r>
      <w:r w:rsidR="00170746" w:rsidRPr="00170746">
        <w:rPr>
          <w:color w:val="000000" w:themeColor="text1"/>
        </w:rPr>
        <w:t>T</w:t>
      </w:r>
      <w:r w:rsidR="005C5796" w:rsidRPr="00CC339C">
        <w:rPr>
          <w:color w:val="000000" w:themeColor="text1"/>
        </w:rPr>
        <w:t xml:space="preserve">he absence of a SNARC effect for numerosity might be ascribed </w:t>
      </w:r>
      <w:r w:rsidR="00AE5AEB" w:rsidRPr="00CC339C">
        <w:rPr>
          <w:color w:val="000000" w:themeColor="text1"/>
        </w:rPr>
        <w:t>to</w:t>
      </w:r>
      <w:r w:rsidR="005C5796" w:rsidRPr="00CC339C">
        <w:rPr>
          <w:color w:val="000000" w:themeColor="text1"/>
        </w:rPr>
        <w:t xml:space="preserve"> our ‘atypical’ non-symbolic stimuli</w:t>
      </w:r>
      <w:r w:rsidR="00AE5AEB" w:rsidRPr="00CC339C">
        <w:rPr>
          <w:color w:val="000000" w:themeColor="text1"/>
        </w:rPr>
        <w:t xml:space="preserve"> which contained symbolic numerals instead of dots. However</w:t>
      </w:r>
      <w:r w:rsidR="00503ED3" w:rsidRPr="00CC339C">
        <w:rPr>
          <w:color w:val="000000" w:themeColor="text1"/>
        </w:rPr>
        <w:t xml:space="preserve">, if the symbolic nature of the stimuli </w:t>
      </w:r>
      <w:r w:rsidR="00B91B2B" w:rsidRPr="00CC339C">
        <w:rPr>
          <w:color w:val="000000" w:themeColor="text1"/>
        </w:rPr>
        <w:t>were</w:t>
      </w:r>
      <w:r w:rsidR="006479D4" w:rsidRPr="00CC339C">
        <w:rPr>
          <w:color w:val="000000" w:themeColor="text1"/>
        </w:rPr>
        <w:t xml:space="preserve"> responsible for this</w:t>
      </w:r>
      <w:r w:rsidR="00EB224E" w:rsidRPr="00CC339C">
        <w:rPr>
          <w:color w:val="000000" w:themeColor="text1"/>
        </w:rPr>
        <w:t xml:space="preserve"> result,</w:t>
      </w:r>
      <w:r w:rsidR="00503ED3" w:rsidRPr="00CC339C">
        <w:rPr>
          <w:color w:val="000000" w:themeColor="text1"/>
        </w:rPr>
        <w:t xml:space="preserve"> we </w:t>
      </w:r>
      <w:r w:rsidR="006479D4" w:rsidRPr="00CC339C">
        <w:rPr>
          <w:color w:val="000000" w:themeColor="text1"/>
        </w:rPr>
        <w:t xml:space="preserve">should </w:t>
      </w:r>
      <w:r w:rsidR="00503ED3" w:rsidRPr="00CC339C">
        <w:rPr>
          <w:color w:val="000000" w:themeColor="text1"/>
        </w:rPr>
        <w:t xml:space="preserve">expect a SNARC </w:t>
      </w:r>
      <w:r w:rsidR="00186997" w:rsidRPr="00CC339C">
        <w:rPr>
          <w:color w:val="000000" w:themeColor="text1"/>
        </w:rPr>
        <w:t xml:space="preserve">effect to be </w:t>
      </w:r>
      <w:r w:rsidR="001E45C7" w:rsidRPr="00CC339C">
        <w:rPr>
          <w:color w:val="000000" w:themeColor="text1"/>
        </w:rPr>
        <w:t xml:space="preserve">driven </w:t>
      </w:r>
      <w:r w:rsidR="006479D4" w:rsidRPr="00CC339C">
        <w:rPr>
          <w:color w:val="000000" w:themeColor="text1"/>
        </w:rPr>
        <w:t xml:space="preserve">by </w:t>
      </w:r>
      <w:r w:rsidR="000E3A0D" w:rsidRPr="00CC339C">
        <w:rPr>
          <w:color w:val="000000" w:themeColor="text1"/>
        </w:rPr>
        <w:t>digit magnitude</w:t>
      </w:r>
      <w:r w:rsidR="006479D4" w:rsidRPr="00CC339C">
        <w:rPr>
          <w:color w:val="000000" w:themeColor="text1"/>
        </w:rPr>
        <w:t xml:space="preserve"> </w:t>
      </w:r>
      <w:r w:rsidR="00186997" w:rsidRPr="00CC339C">
        <w:rPr>
          <w:color w:val="000000" w:themeColor="text1"/>
        </w:rPr>
        <w:t>which</w:t>
      </w:r>
      <w:r w:rsidR="0096374B" w:rsidRPr="00CC339C">
        <w:rPr>
          <w:color w:val="000000" w:themeColor="text1"/>
        </w:rPr>
        <w:t xml:space="preserve"> </w:t>
      </w:r>
      <w:r w:rsidR="000E3A0D" w:rsidRPr="00CC339C">
        <w:rPr>
          <w:color w:val="000000" w:themeColor="text1"/>
        </w:rPr>
        <w:t>is</w:t>
      </w:r>
      <w:r w:rsidR="00186997" w:rsidRPr="00CC339C">
        <w:rPr>
          <w:color w:val="000000" w:themeColor="text1"/>
        </w:rPr>
        <w:t xml:space="preserve"> </w:t>
      </w:r>
      <w:r w:rsidR="00283789" w:rsidRPr="00CC339C">
        <w:rPr>
          <w:color w:val="000000" w:themeColor="text1"/>
        </w:rPr>
        <w:t xml:space="preserve">known to </w:t>
      </w:r>
      <w:r w:rsidR="0096374B" w:rsidRPr="00CC339C">
        <w:rPr>
          <w:color w:val="000000" w:themeColor="text1"/>
        </w:rPr>
        <w:t xml:space="preserve">elicit SNARC effects even when </w:t>
      </w:r>
      <w:r w:rsidR="005A1B9F" w:rsidRPr="00CC339C">
        <w:rPr>
          <w:color w:val="000000" w:themeColor="text1"/>
        </w:rPr>
        <w:t>task</w:t>
      </w:r>
      <w:r w:rsidR="00186997" w:rsidRPr="00CC339C">
        <w:rPr>
          <w:color w:val="000000" w:themeColor="text1"/>
        </w:rPr>
        <w:t xml:space="preserve"> irrelevant</w:t>
      </w:r>
      <w:r w:rsidR="0096374B" w:rsidRPr="00CC339C">
        <w:rPr>
          <w:color w:val="000000" w:themeColor="text1"/>
        </w:rPr>
        <w:t xml:space="preserve"> (</w:t>
      </w:r>
      <w:r w:rsidR="00D4455B" w:rsidRPr="00CC339C">
        <w:rPr>
          <w:color w:val="000000" w:themeColor="text1"/>
        </w:rPr>
        <w:t xml:space="preserve">e.g., </w:t>
      </w:r>
      <w:proofErr w:type="spellStart"/>
      <w:r w:rsidR="00D4455B" w:rsidRPr="00CC339C">
        <w:rPr>
          <w:color w:val="000000" w:themeColor="text1"/>
        </w:rPr>
        <w:t>Fias</w:t>
      </w:r>
      <w:proofErr w:type="spellEnd"/>
      <w:r w:rsidR="00D4455B" w:rsidRPr="00CC339C">
        <w:rPr>
          <w:color w:val="000000" w:themeColor="text1"/>
        </w:rPr>
        <w:t xml:space="preserve"> et al., 2001</w:t>
      </w:r>
      <w:r w:rsidR="0096374B" w:rsidRPr="00CC339C">
        <w:rPr>
          <w:color w:val="000000" w:themeColor="text1"/>
        </w:rPr>
        <w:t>). Conversely,</w:t>
      </w:r>
      <w:r w:rsidR="00503ED3" w:rsidRPr="00CC339C">
        <w:rPr>
          <w:color w:val="000000" w:themeColor="text1"/>
        </w:rPr>
        <w:t xml:space="preserve"> our </w:t>
      </w:r>
      <w:r w:rsidR="00421ECF" w:rsidRPr="00CC339C">
        <w:rPr>
          <w:color w:val="000000" w:themeColor="text1"/>
        </w:rPr>
        <w:t>data</w:t>
      </w:r>
      <w:r w:rsidR="00503ED3" w:rsidRPr="00CC339C">
        <w:rPr>
          <w:color w:val="000000" w:themeColor="text1"/>
        </w:rPr>
        <w:t xml:space="preserve"> show that </w:t>
      </w:r>
      <w:r w:rsidR="004F70A4" w:rsidRPr="00CC339C">
        <w:rPr>
          <w:color w:val="000000" w:themeColor="text1"/>
        </w:rPr>
        <w:t>digits</w:t>
      </w:r>
      <w:r w:rsidR="00EB224E" w:rsidRPr="00CC339C">
        <w:rPr>
          <w:color w:val="000000" w:themeColor="text1"/>
        </w:rPr>
        <w:t xml:space="preserve"> </w:t>
      </w:r>
      <w:r w:rsidR="00EB224E" w:rsidRPr="00CC339C">
        <w:rPr>
          <w:color w:val="000000" w:themeColor="text1"/>
        </w:rPr>
        <w:lastRenderedPageBreak/>
        <w:t xml:space="preserve">did not modulate </w:t>
      </w:r>
      <w:r w:rsidR="00455914" w:rsidRPr="00CC339C">
        <w:rPr>
          <w:color w:val="000000" w:themeColor="text1"/>
        </w:rPr>
        <w:t xml:space="preserve">the </w:t>
      </w:r>
      <w:r w:rsidR="00A32AF9" w:rsidRPr="00CC339C">
        <w:rPr>
          <w:color w:val="000000" w:themeColor="text1"/>
        </w:rPr>
        <w:t>response pattern</w:t>
      </w:r>
      <w:r w:rsidR="004F70A4" w:rsidRPr="00CC339C">
        <w:rPr>
          <w:color w:val="000000" w:themeColor="text1"/>
        </w:rPr>
        <w:t xml:space="preserve"> for non-symbolic numerals</w:t>
      </w:r>
      <w:r w:rsidR="00421ECF" w:rsidRPr="00CC339C">
        <w:rPr>
          <w:color w:val="000000" w:themeColor="text1"/>
        </w:rPr>
        <w:t>.</w:t>
      </w:r>
      <w:r w:rsidR="00A32AF9" w:rsidRPr="00CC339C">
        <w:rPr>
          <w:color w:val="000000" w:themeColor="text1"/>
        </w:rPr>
        <w:t xml:space="preserve"> However, similarly to the symbolic task, slower responses were detected in the incongruent condition suggesting that irrelevant symbolic numerals </w:t>
      </w:r>
      <w:r w:rsidR="00DE34D2" w:rsidRPr="00CC339C">
        <w:rPr>
          <w:color w:val="000000" w:themeColor="text1"/>
        </w:rPr>
        <w:t xml:space="preserve">were </w:t>
      </w:r>
      <w:r w:rsidR="0034664F" w:rsidRPr="00CC339C">
        <w:rPr>
          <w:color w:val="000000" w:themeColor="text1"/>
        </w:rPr>
        <w:t xml:space="preserve">still </w:t>
      </w:r>
      <w:r w:rsidR="00DE34D2" w:rsidRPr="00CC339C">
        <w:rPr>
          <w:color w:val="000000" w:themeColor="text1"/>
        </w:rPr>
        <w:t>processed during the task</w:t>
      </w:r>
      <w:r w:rsidR="00A32AF9" w:rsidRPr="00CC339C">
        <w:rPr>
          <w:color w:val="000000" w:themeColor="text1"/>
        </w:rPr>
        <w:t>.</w:t>
      </w:r>
      <w:r w:rsidR="00490541" w:rsidRPr="00CC339C">
        <w:rPr>
          <w:color w:val="000000" w:themeColor="text1"/>
        </w:rPr>
        <w:t xml:space="preserve"> </w:t>
      </w:r>
    </w:p>
    <w:p w14:paraId="25842CF3" w14:textId="52753D9F" w:rsidR="00464E7F" w:rsidRPr="00CC339C" w:rsidRDefault="00550569" w:rsidP="00C448DC">
      <w:pPr>
        <w:spacing w:line="480" w:lineRule="auto"/>
        <w:ind w:firstLine="720"/>
        <w:jc w:val="both"/>
        <w:rPr>
          <w:color w:val="000000" w:themeColor="text1"/>
        </w:rPr>
      </w:pPr>
      <w:r w:rsidRPr="00CC339C">
        <w:rPr>
          <w:color w:val="000000" w:themeColor="text1"/>
        </w:rPr>
        <w:t>O</w:t>
      </w:r>
      <w:r w:rsidR="00AD386D" w:rsidRPr="00CC339C">
        <w:rPr>
          <w:color w:val="000000" w:themeColor="text1"/>
        </w:rPr>
        <w:t xml:space="preserve">ur </w:t>
      </w:r>
      <w:r w:rsidRPr="00CC339C">
        <w:rPr>
          <w:color w:val="000000" w:themeColor="text1"/>
        </w:rPr>
        <w:t xml:space="preserve">results for numerosity judgment </w:t>
      </w:r>
      <w:r w:rsidR="00AD386D" w:rsidRPr="00CC339C">
        <w:rPr>
          <w:color w:val="000000" w:themeColor="text1"/>
        </w:rPr>
        <w:t>add to recent evidence suggesting that, differently from digits, non-symbolic numerals do not offer a direct route to spatial-numerical associations (Cleland et al., 2020; Pellegrino et al., 2021).</w:t>
      </w:r>
      <w:r w:rsidR="00E61F4F" w:rsidRPr="00CC339C">
        <w:rPr>
          <w:color w:val="000000" w:themeColor="text1"/>
        </w:rPr>
        <w:t xml:space="preserve"> </w:t>
      </w:r>
      <w:r w:rsidR="004B2AE5" w:rsidRPr="00CC339C">
        <w:rPr>
          <w:color w:val="000000" w:themeColor="text1"/>
        </w:rPr>
        <w:t>Furthermore, t</w:t>
      </w:r>
      <w:r w:rsidR="00464E7F" w:rsidRPr="00CC339C">
        <w:rPr>
          <w:color w:val="000000" w:themeColor="text1"/>
        </w:rPr>
        <w:t>his evidence questions the ATOM model (Walsh, 2003) which posits that magnitudes across different domains and formats should be spatially coded similarly to digits.</w:t>
      </w:r>
      <w:r w:rsidR="004B2AE5" w:rsidRPr="00CC339C">
        <w:rPr>
          <w:color w:val="000000" w:themeColor="text1"/>
        </w:rPr>
        <w:t xml:space="preserve"> Conversely, in our study, SNARC seems to be closely related to symbolic numerals, thus failing to prove to be a SQUARC effect as predicted by Walsh (2003).</w:t>
      </w:r>
      <w:r w:rsidR="00D93361" w:rsidRPr="00CC339C">
        <w:rPr>
          <w:color w:val="000000" w:themeColor="text1"/>
        </w:rPr>
        <w:t xml:space="preserve"> Finally, </w:t>
      </w:r>
      <w:r w:rsidR="002512C7" w:rsidRPr="00CC339C">
        <w:rPr>
          <w:color w:val="000000" w:themeColor="text1"/>
        </w:rPr>
        <w:t xml:space="preserve">our findings </w:t>
      </w:r>
      <w:r w:rsidR="00BD4687" w:rsidRPr="00B02557">
        <w:rPr>
          <w:color w:val="FF0000"/>
        </w:rPr>
        <w:t>also</w:t>
      </w:r>
      <w:r w:rsidR="002512C7" w:rsidRPr="00B02557">
        <w:rPr>
          <w:color w:val="FF0000"/>
        </w:rPr>
        <w:t xml:space="preserve"> </w:t>
      </w:r>
      <w:r w:rsidR="00601A0A" w:rsidRPr="00B02557">
        <w:rPr>
          <w:color w:val="FF0000"/>
        </w:rPr>
        <w:t>challeng</w:t>
      </w:r>
      <w:r w:rsidR="00B02557" w:rsidRPr="00B02557">
        <w:rPr>
          <w:color w:val="FF0000"/>
        </w:rPr>
        <w:t>e</w:t>
      </w:r>
      <w:r w:rsidR="00601A0A" w:rsidRPr="00B02557">
        <w:rPr>
          <w:color w:val="FF0000"/>
        </w:rPr>
        <w:t xml:space="preserve"> </w:t>
      </w:r>
      <w:r w:rsidR="002512C7" w:rsidRPr="00B02557">
        <w:rPr>
          <w:color w:val="FF0000"/>
        </w:rPr>
        <w:t xml:space="preserve">the WM model (van Dijck </w:t>
      </w:r>
      <w:r w:rsidR="00B02557">
        <w:rPr>
          <w:color w:val="FF0000"/>
        </w:rPr>
        <w:t xml:space="preserve">&amp; </w:t>
      </w:r>
      <w:proofErr w:type="spellStart"/>
      <w:r w:rsidR="00B02557">
        <w:rPr>
          <w:color w:val="FF0000"/>
        </w:rPr>
        <w:t>Fias</w:t>
      </w:r>
      <w:proofErr w:type="spellEnd"/>
      <w:r w:rsidR="002512C7" w:rsidRPr="00B02557">
        <w:rPr>
          <w:color w:val="FF0000"/>
        </w:rPr>
        <w:t>, 2011)</w:t>
      </w:r>
      <w:r w:rsidR="00BD4687" w:rsidRPr="00B02557">
        <w:rPr>
          <w:color w:val="FF0000"/>
        </w:rPr>
        <w:t xml:space="preserve">. </w:t>
      </w:r>
      <w:r w:rsidR="00BD4687" w:rsidRPr="00CC339C">
        <w:rPr>
          <w:color w:val="000000" w:themeColor="text1"/>
        </w:rPr>
        <w:t>Indeed,</w:t>
      </w:r>
      <w:r w:rsidR="00720E24" w:rsidRPr="00CC339C">
        <w:rPr>
          <w:color w:val="000000" w:themeColor="text1"/>
        </w:rPr>
        <w:t xml:space="preserve"> this account posits that every type of stimuli can be spatially organized in WM</w:t>
      </w:r>
      <w:r w:rsidR="00F10939" w:rsidRPr="00CC339C">
        <w:rPr>
          <w:color w:val="000000" w:themeColor="text1"/>
        </w:rPr>
        <w:t xml:space="preserve"> during task execution</w:t>
      </w:r>
      <w:r w:rsidR="00720E24" w:rsidRPr="00CC339C">
        <w:rPr>
          <w:color w:val="000000" w:themeColor="text1"/>
        </w:rPr>
        <w:t xml:space="preserve"> and</w:t>
      </w:r>
      <w:r w:rsidR="00A523DC" w:rsidRPr="00CC339C">
        <w:rPr>
          <w:color w:val="000000" w:themeColor="text1"/>
        </w:rPr>
        <w:t>,</w:t>
      </w:r>
      <w:r w:rsidR="00F10939" w:rsidRPr="00CC339C">
        <w:rPr>
          <w:color w:val="000000" w:themeColor="text1"/>
        </w:rPr>
        <w:t xml:space="preserve"> consequently</w:t>
      </w:r>
      <w:r w:rsidR="00A523DC" w:rsidRPr="00CC339C">
        <w:rPr>
          <w:color w:val="000000" w:themeColor="text1"/>
        </w:rPr>
        <w:t>,</w:t>
      </w:r>
      <w:r w:rsidR="00720E24" w:rsidRPr="00CC339C">
        <w:rPr>
          <w:color w:val="000000" w:themeColor="text1"/>
        </w:rPr>
        <w:t xml:space="preserve"> </w:t>
      </w:r>
      <w:r w:rsidR="00AE7CE4" w:rsidRPr="00CC339C">
        <w:rPr>
          <w:color w:val="000000" w:themeColor="text1"/>
        </w:rPr>
        <w:t xml:space="preserve">can </w:t>
      </w:r>
      <w:r w:rsidR="00720E24" w:rsidRPr="00CC339C">
        <w:rPr>
          <w:color w:val="000000" w:themeColor="text1"/>
        </w:rPr>
        <w:t>elicit a SNARC-like effect</w:t>
      </w:r>
      <w:r w:rsidR="00B02DC3" w:rsidRPr="00CC339C">
        <w:rPr>
          <w:color w:val="000000" w:themeColor="text1"/>
        </w:rPr>
        <w:t xml:space="preserve"> (first items of the sequence are </w:t>
      </w:r>
      <w:r w:rsidR="00BD4687" w:rsidRPr="00CC339C">
        <w:rPr>
          <w:color w:val="000000" w:themeColor="text1"/>
        </w:rPr>
        <w:t xml:space="preserve">associated </w:t>
      </w:r>
      <w:r w:rsidR="00B02DC3" w:rsidRPr="00CC339C">
        <w:rPr>
          <w:color w:val="000000" w:themeColor="text1"/>
        </w:rPr>
        <w:t>with left</w:t>
      </w:r>
      <w:r w:rsidR="00BD4687" w:rsidRPr="00CC339C">
        <w:rPr>
          <w:color w:val="000000" w:themeColor="text1"/>
        </w:rPr>
        <w:t xml:space="preserve"> responses and</w:t>
      </w:r>
      <w:r w:rsidR="00B02DC3" w:rsidRPr="00CC339C">
        <w:rPr>
          <w:color w:val="000000" w:themeColor="text1"/>
        </w:rPr>
        <w:t xml:space="preserve"> </w:t>
      </w:r>
      <w:r w:rsidR="008F45D0" w:rsidRPr="00CC339C">
        <w:rPr>
          <w:color w:val="000000" w:themeColor="text1"/>
        </w:rPr>
        <w:t xml:space="preserve">later </w:t>
      </w:r>
      <w:r w:rsidR="00A523DC" w:rsidRPr="00CC339C">
        <w:rPr>
          <w:color w:val="000000" w:themeColor="text1"/>
        </w:rPr>
        <w:t>items</w:t>
      </w:r>
      <w:r w:rsidR="00B02DC3" w:rsidRPr="00CC339C">
        <w:rPr>
          <w:color w:val="000000" w:themeColor="text1"/>
        </w:rPr>
        <w:t xml:space="preserve"> with the right</w:t>
      </w:r>
      <w:r w:rsidR="00BD4687" w:rsidRPr="00CC339C">
        <w:rPr>
          <w:color w:val="000000" w:themeColor="text1"/>
        </w:rPr>
        <w:t>, independently from their identity</w:t>
      </w:r>
      <w:r w:rsidR="00EA54CA" w:rsidRPr="00CC339C">
        <w:rPr>
          <w:color w:val="000000" w:themeColor="text1"/>
        </w:rPr>
        <w:t>)</w:t>
      </w:r>
      <w:r w:rsidR="00720E24" w:rsidRPr="00CC339C">
        <w:rPr>
          <w:color w:val="000000" w:themeColor="text1"/>
        </w:rPr>
        <w:t xml:space="preserve">. Therefore, </w:t>
      </w:r>
      <w:r w:rsidR="008D04CF" w:rsidRPr="00CC339C">
        <w:rPr>
          <w:color w:val="000000" w:themeColor="text1"/>
        </w:rPr>
        <w:t>similar</w:t>
      </w:r>
      <w:r w:rsidR="00DA2879" w:rsidRPr="00CC339C">
        <w:rPr>
          <w:color w:val="000000" w:themeColor="text1"/>
        </w:rPr>
        <w:t xml:space="preserve"> SNARC effect</w:t>
      </w:r>
      <w:r w:rsidR="008D04CF" w:rsidRPr="00CC339C">
        <w:rPr>
          <w:color w:val="000000" w:themeColor="text1"/>
        </w:rPr>
        <w:t>s should be elicited by</w:t>
      </w:r>
      <w:r w:rsidR="00DA2879" w:rsidRPr="00CC339C">
        <w:rPr>
          <w:color w:val="000000" w:themeColor="text1"/>
        </w:rPr>
        <w:t xml:space="preserve"> </w:t>
      </w:r>
      <w:r w:rsidR="008C3C66" w:rsidRPr="00CC339C">
        <w:rPr>
          <w:color w:val="000000" w:themeColor="text1"/>
        </w:rPr>
        <w:t xml:space="preserve">both </w:t>
      </w:r>
      <w:r w:rsidR="00720E24" w:rsidRPr="00CC339C">
        <w:rPr>
          <w:color w:val="000000" w:themeColor="text1"/>
        </w:rPr>
        <w:t>symbolic and non-symbolic numerals</w:t>
      </w:r>
      <w:r w:rsidR="00BD4687" w:rsidRPr="00CC339C">
        <w:rPr>
          <w:color w:val="000000" w:themeColor="text1"/>
        </w:rPr>
        <w:t>, while a clear</w:t>
      </w:r>
      <w:r w:rsidR="00BD416D" w:rsidRPr="00CC339C">
        <w:rPr>
          <w:color w:val="000000" w:themeColor="text1"/>
        </w:rPr>
        <w:t xml:space="preserve"> and consistent</w:t>
      </w:r>
      <w:r w:rsidR="00BD4687" w:rsidRPr="00CC339C">
        <w:rPr>
          <w:color w:val="000000" w:themeColor="text1"/>
        </w:rPr>
        <w:t xml:space="preserve"> difference emerged in our study</w:t>
      </w:r>
      <w:r w:rsidR="00720E24" w:rsidRPr="00CC339C">
        <w:rPr>
          <w:color w:val="000000" w:themeColor="text1"/>
        </w:rPr>
        <w:t xml:space="preserve">. </w:t>
      </w:r>
    </w:p>
    <w:p w14:paraId="5C6C2C8B" w14:textId="4ABFC8C3" w:rsidR="00954FAF" w:rsidRPr="00CC339C" w:rsidRDefault="00490541" w:rsidP="00132E22">
      <w:pPr>
        <w:spacing w:line="480" w:lineRule="auto"/>
        <w:ind w:firstLine="720"/>
        <w:jc w:val="both"/>
        <w:rPr>
          <w:color w:val="000000" w:themeColor="text1"/>
        </w:rPr>
      </w:pPr>
      <w:r w:rsidRPr="00CC339C">
        <w:rPr>
          <w:color w:val="000000" w:themeColor="text1"/>
        </w:rPr>
        <w:t>Taken together, the fact</w:t>
      </w:r>
      <w:r w:rsidR="00C91120" w:rsidRPr="00CC339C">
        <w:rPr>
          <w:color w:val="000000" w:themeColor="text1"/>
        </w:rPr>
        <w:t>s</w:t>
      </w:r>
      <w:r w:rsidRPr="00CC339C">
        <w:rPr>
          <w:color w:val="000000" w:themeColor="text1"/>
        </w:rPr>
        <w:t xml:space="preserve"> that 1) non-symbolic numerals did not modulate the SNARC effect for digits</w:t>
      </w:r>
      <w:r w:rsidR="00A71222" w:rsidRPr="00CC339C">
        <w:rPr>
          <w:color w:val="000000" w:themeColor="text1"/>
        </w:rPr>
        <w:t xml:space="preserve"> and</w:t>
      </w:r>
      <w:r w:rsidRPr="00CC339C">
        <w:rPr>
          <w:color w:val="000000" w:themeColor="text1"/>
        </w:rPr>
        <w:t xml:space="preserve"> 2) symbolic numerals did not interact with the response pattern for numerosity, </w:t>
      </w:r>
      <w:r w:rsidR="00C91120" w:rsidRPr="00CC339C">
        <w:rPr>
          <w:color w:val="000000" w:themeColor="text1"/>
        </w:rPr>
        <w:t>are</w:t>
      </w:r>
      <w:r w:rsidR="00F53C06" w:rsidRPr="00CC339C">
        <w:rPr>
          <w:color w:val="000000" w:themeColor="text1"/>
        </w:rPr>
        <w:t xml:space="preserve"> </w:t>
      </w:r>
      <w:r w:rsidRPr="00CC339C">
        <w:rPr>
          <w:color w:val="000000" w:themeColor="text1"/>
        </w:rPr>
        <w:t>in contrast with the idea of a common system for number processing (ANS) (</w:t>
      </w:r>
      <w:proofErr w:type="spellStart"/>
      <w:r w:rsidRPr="00CC339C">
        <w:rPr>
          <w:color w:val="000000" w:themeColor="text1"/>
        </w:rPr>
        <w:t>Dehaene</w:t>
      </w:r>
      <w:proofErr w:type="spellEnd"/>
      <w:r w:rsidRPr="00CC339C">
        <w:rPr>
          <w:color w:val="000000" w:themeColor="text1"/>
        </w:rPr>
        <w:t xml:space="preserve">, </w:t>
      </w:r>
      <w:r w:rsidR="00FD78C5" w:rsidRPr="00CC339C">
        <w:rPr>
          <w:color w:val="000000" w:themeColor="text1"/>
        </w:rPr>
        <w:t>1993</w:t>
      </w:r>
      <w:r w:rsidRPr="00CC339C">
        <w:rPr>
          <w:color w:val="000000" w:themeColor="text1"/>
        </w:rPr>
        <w:t xml:space="preserve">; </w:t>
      </w:r>
      <w:proofErr w:type="spellStart"/>
      <w:r w:rsidRPr="00CC339C">
        <w:rPr>
          <w:color w:val="000000" w:themeColor="text1"/>
        </w:rPr>
        <w:t>Nieder</w:t>
      </w:r>
      <w:proofErr w:type="spellEnd"/>
      <w:r w:rsidRPr="00CC339C">
        <w:rPr>
          <w:color w:val="000000" w:themeColor="text1"/>
        </w:rPr>
        <w:t xml:space="preserve">, 2016; </w:t>
      </w:r>
      <w:proofErr w:type="spellStart"/>
      <w:r w:rsidRPr="00CC339C">
        <w:rPr>
          <w:color w:val="000000" w:themeColor="text1"/>
        </w:rPr>
        <w:t>Nieder</w:t>
      </w:r>
      <w:proofErr w:type="spellEnd"/>
      <w:r w:rsidRPr="00CC339C">
        <w:rPr>
          <w:color w:val="000000" w:themeColor="text1"/>
        </w:rPr>
        <w:t xml:space="preserve"> &amp; </w:t>
      </w:r>
      <w:proofErr w:type="spellStart"/>
      <w:r w:rsidRPr="00CC339C">
        <w:rPr>
          <w:color w:val="000000" w:themeColor="text1"/>
        </w:rPr>
        <w:t>Dehaene</w:t>
      </w:r>
      <w:proofErr w:type="spellEnd"/>
      <w:r w:rsidRPr="00CC339C">
        <w:rPr>
          <w:color w:val="000000" w:themeColor="text1"/>
        </w:rPr>
        <w:t>, 2009; Piazza, 201</w:t>
      </w:r>
      <w:r w:rsidR="007A018C" w:rsidRPr="00CC339C">
        <w:rPr>
          <w:color w:val="000000" w:themeColor="text1"/>
        </w:rPr>
        <w:t>1</w:t>
      </w:r>
      <w:r w:rsidRPr="00CC339C">
        <w:rPr>
          <w:color w:val="000000" w:themeColor="text1"/>
        </w:rPr>
        <w:t xml:space="preserve">; Piazza et al., 2007). Indeed, if symbolic numerals are directly mapped </w:t>
      </w:r>
      <w:r w:rsidR="00A71222" w:rsidRPr="00CC339C">
        <w:rPr>
          <w:color w:val="000000" w:themeColor="text1"/>
        </w:rPr>
        <w:t xml:space="preserve">onto </w:t>
      </w:r>
      <w:r w:rsidRPr="00CC339C">
        <w:rPr>
          <w:color w:val="000000" w:themeColor="text1"/>
        </w:rPr>
        <w:t xml:space="preserve">their non-symbolic counterparts, we </w:t>
      </w:r>
      <w:r w:rsidR="00A71222" w:rsidRPr="00CC339C">
        <w:rPr>
          <w:color w:val="000000" w:themeColor="text1"/>
        </w:rPr>
        <w:t xml:space="preserve">would </w:t>
      </w:r>
      <w:r w:rsidRPr="00CC339C">
        <w:rPr>
          <w:color w:val="000000" w:themeColor="text1"/>
        </w:rPr>
        <w:t>expect compatible representations to positively interact in the congruent condition and incompatible representations to negatively interact in the incongruent condition. However, our data show that this was not the case</w:t>
      </w:r>
      <w:r w:rsidR="00575AAD" w:rsidRPr="00CC339C">
        <w:rPr>
          <w:color w:val="000000" w:themeColor="text1"/>
        </w:rPr>
        <w:t>.</w:t>
      </w:r>
      <w:r w:rsidR="00242B39" w:rsidRPr="00CC339C">
        <w:rPr>
          <w:color w:val="000000" w:themeColor="text1"/>
        </w:rPr>
        <w:t xml:space="preserve"> </w:t>
      </w:r>
      <w:r w:rsidR="00132E22" w:rsidRPr="00CC339C">
        <w:rPr>
          <w:color w:val="000000" w:themeColor="text1"/>
        </w:rPr>
        <w:t>Therefore, o</w:t>
      </w:r>
      <w:r w:rsidR="00575AAD" w:rsidRPr="00CC339C">
        <w:rPr>
          <w:color w:val="000000" w:themeColor="text1"/>
        </w:rPr>
        <w:t>ur findings are in line with</w:t>
      </w:r>
      <w:r w:rsidR="00242B39" w:rsidRPr="00CC339C">
        <w:rPr>
          <w:color w:val="000000" w:themeColor="text1"/>
        </w:rPr>
        <w:t xml:space="preserve"> </w:t>
      </w:r>
      <w:r w:rsidR="00E10531" w:rsidRPr="00CC339C">
        <w:rPr>
          <w:color w:val="000000" w:themeColor="text1"/>
        </w:rPr>
        <w:t>recent studies that question the existence of ANS</w:t>
      </w:r>
      <w:r w:rsidR="00985D7E" w:rsidRPr="00CC339C">
        <w:rPr>
          <w:color w:val="000000" w:themeColor="text1"/>
          <w:shd w:val="clear" w:color="auto" w:fill="FFFFFF"/>
        </w:rPr>
        <w:t xml:space="preserve"> and </w:t>
      </w:r>
      <w:r w:rsidR="00524632" w:rsidRPr="00CC339C">
        <w:rPr>
          <w:color w:val="000000" w:themeColor="text1"/>
          <w:shd w:val="clear" w:color="auto" w:fill="FFFFFF"/>
        </w:rPr>
        <w:t>support the idea of</w:t>
      </w:r>
      <w:r w:rsidR="00985D7E" w:rsidRPr="00CC339C">
        <w:rPr>
          <w:color w:val="000000" w:themeColor="text1"/>
          <w:shd w:val="clear" w:color="auto" w:fill="FFFFFF"/>
        </w:rPr>
        <w:t xml:space="preserve"> </w:t>
      </w:r>
      <w:r w:rsidR="00985D7E" w:rsidRPr="00CC339C">
        <w:rPr>
          <w:color w:val="000000" w:themeColor="text1"/>
        </w:rPr>
        <w:t>separate</w:t>
      </w:r>
      <w:r w:rsidR="00823795" w:rsidRPr="00CC339C">
        <w:rPr>
          <w:color w:val="000000" w:themeColor="text1"/>
        </w:rPr>
        <w:t xml:space="preserve"> processing </w:t>
      </w:r>
      <w:r w:rsidR="00985D7E" w:rsidRPr="00CC339C">
        <w:rPr>
          <w:color w:val="000000" w:themeColor="text1"/>
        </w:rPr>
        <w:t>mechanisms for</w:t>
      </w:r>
      <w:r w:rsidR="00823795" w:rsidRPr="00CC339C">
        <w:rPr>
          <w:color w:val="000000" w:themeColor="text1"/>
        </w:rPr>
        <w:t xml:space="preserve"> symbolic and non-symbolic numerals</w:t>
      </w:r>
      <w:r w:rsidR="00985D7E" w:rsidRPr="00CC339C">
        <w:rPr>
          <w:color w:val="000000" w:themeColor="text1"/>
        </w:rPr>
        <w:t xml:space="preserve"> </w:t>
      </w:r>
      <w:r w:rsidR="00823795" w:rsidRPr="00CC339C">
        <w:rPr>
          <w:color w:val="000000" w:themeColor="text1"/>
        </w:rPr>
        <w:t>(</w:t>
      </w:r>
      <w:proofErr w:type="spellStart"/>
      <w:r w:rsidR="007633FF" w:rsidRPr="00CC339C">
        <w:rPr>
          <w:color w:val="000000" w:themeColor="text1"/>
        </w:rPr>
        <w:t>Núñez</w:t>
      </w:r>
      <w:proofErr w:type="spellEnd"/>
      <w:r w:rsidR="007633FF" w:rsidRPr="00CC339C">
        <w:rPr>
          <w:color w:val="000000" w:themeColor="text1"/>
        </w:rPr>
        <w:t xml:space="preserve">, 2017; </w:t>
      </w:r>
      <w:proofErr w:type="spellStart"/>
      <w:r w:rsidR="00823795" w:rsidRPr="00CC339C">
        <w:rPr>
          <w:color w:val="000000" w:themeColor="text1"/>
        </w:rPr>
        <w:t>Marinova</w:t>
      </w:r>
      <w:proofErr w:type="spellEnd"/>
      <w:r w:rsidR="00823795" w:rsidRPr="00CC339C">
        <w:rPr>
          <w:color w:val="000000" w:themeColor="text1"/>
        </w:rPr>
        <w:t xml:space="preserve"> et al., 2021; </w:t>
      </w:r>
      <w:proofErr w:type="spellStart"/>
      <w:r w:rsidR="00823795" w:rsidRPr="00CC339C">
        <w:rPr>
          <w:color w:val="000000" w:themeColor="text1"/>
        </w:rPr>
        <w:t>Sasanguie</w:t>
      </w:r>
      <w:proofErr w:type="spellEnd"/>
      <w:r w:rsidR="00823795" w:rsidRPr="00CC339C">
        <w:rPr>
          <w:color w:val="000000" w:themeColor="text1"/>
        </w:rPr>
        <w:t xml:space="preserve"> et al., </w:t>
      </w:r>
      <w:r w:rsidR="00823795" w:rsidRPr="00CC339C">
        <w:rPr>
          <w:color w:val="000000" w:themeColor="text1"/>
        </w:rPr>
        <w:lastRenderedPageBreak/>
        <w:t>2017</w:t>
      </w:r>
      <w:r w:rsidR="007633FF" w:rsidRPr="00CC339C">
        <w:rPr>
          <w:color w:val="000000" w:themeColor="text1"/>
        </w:rPr>
        <w:t xml:space="preserve">; </w:t>
      </w:r>
      <w:r w:rsidR="007633FF" w:rsidRPr="00CC339C">
        <w:rPr>
          <w:color w:val="000000" w:themeColor="text1"/>
          <w:shd w:val="clear" w:color="auto" w:fill="FFFFFF"/>
        </w:rPr>
        <w:t xml:space="preserve">Van </w:t>
      </w:r>
      <w:proofErr w:type="spellStart"/>
      <w:r w:rsidR="007633FF" w:rsidRPr="00CC339C">
        <w:rPr>
          <w:color w:val="000000" w:themeColor="text1"/>
          <w:shd w:val="clear" w:color="auto" w:fill="FFFFFF"/>
        </w:rPr>
        <w:t>Hoogmoed</w:t>
      </w:r>
      <w:proofErr w:type="spellEnd"/>
      <w:r w:rsidR="007633FF" w:rsidRPr="00CC339C">
        <w:rPr>
          <w:color w:val="000000" w:themeColor="text1"/>
          <w:shd w:val="clear" w:color="auto" w:fill="FFFFFF"/>
        </w:rPr>
        <w:t xml:space="preserve"> &amp; </w:t>
      </w:r>
      <w:proofErr w:type="spellStart"/>
      <w:r w:rsidR="007633FF" w:rsidRPr="00CC339C">
        <w:rPr>
          <w:color w:val="000000" w:themeColor="text1"/>
          <w:shd w:val="clear" w:color="auto" w:fill="FFFFFF"/>
        </w:rPr>
        <w:t>Kroesbergen</w:t>
      </w:r>
      <w:proofErr w:type="spellEnd"/>
      <w:r w:rsidR="007633FF" w:rsidRPr="00CC339C">
        <w:rPr>
          <w:color w:val="000000" w:themeColor="text1"/>
          <w:shd w:val="clear" w:color="auto" w:fill="FFFFFF"/>
        </w:rPr>
        <w:t xml:space="preserve">, 2018; Van </w:t>
      </w:r>
      <w:proofErr w:type="spellStart"/>
      <w:r w:rsidR="007633FF" w:rsidRPr="00CC339C">
        <w:rPr>
          <w:color w:val="000000" w:themeColor="text1"/>
          <w:shd w:val="clear" w:color="auto" w:fill="FFFFFF"/>
        </w:rPr>
        <w:t>Hoogmoed</w:t>
      </w:r>
      <w:proofErr w:type="spellEnd"/>
      <w:r w:rsidR="007633FF" w:rsidRPr="00CC339C">
        <w:rPr>
          <w:color w:val="000000" w:themeColor="text1"/>
          <w:shd w:val="clear" w:color="auto" w:fill="FFFFFF"/>
        </w:rPr>
        <w:t xml:space="preserve"> et al., 2021</w:t>
      </w:r>
      <w:r w:rsidR="00823795" w:rsidRPr="00CC339C">
        <w:rPr>
          <w:color w:val="000000" w:themeColor="text1"/>
        </w:rPr>
        <w:t xml:space="preserve">). </w:t>
      </w:r>
      <w:r w:rsidR="001C533C" w:rsidRPr="00CC339C">
        <w:rPr>
          <w:color w:val="000000" w:themeColor="text1"/>
        </w:rPr>
        <w:t>Furthermore, o</w:t>
      </w:r>
      <w:r w:rsidR="00350F9E" w:rsidRPr="00CC339C">
        <w:rPr>
          <w:color w:val="000000" w:themeColor="text1"/>
        </w:rPr>
        <w:t xml:space="preserve">ur </w:t>
      </w:r>
      <w:r w:rsidR="00460779" w:rsidRPr="00CC339C">
        <w:rPr>
          <w:color w:val="000000" w:themeColor="text1"/>
        </w:rPr>
        <w:t>results</w:t>
      </w:r>
      <w:r w:rsidR="00350F9E" w:rsidRPr="00CC339C">
        <w:rPr>
          <w:color w:val="000000" w:themeColor="text1"/>
        </w:rPr>
        <w:t xml:space="preserve"> </w:t>
      </w:r>
      <w:r w:rsidR="001C533C" w:rsidRPr="00CC339C">
        <w:rPr>
          <w:color w:val="000000" w:themeColor="text1"/>
        </w:rPr>
        <w:t>suggest</w:t>
      </w:r>
      <w:r w:rsidR="00350F9E" w:rsidRPr="00CC339C">
        <w:rPr>
          <w:color w:val="000000" w:themeColor="text1"/>
        </w:rPr>
        <w:t xml:space="preserve"> that</w:t>
      </w:r>
      <w:r w:rsidR="00813256" w:rsidRPr="00CC339C">
        <w:rPr>
          <w:color w:val="000000" w:themeColor="text1"/>
        </w:rPr>
        <w:t xml:space="preserve"> non-symbolic numerals are fundamentally different from </w:t>
      </w:r>
      <w:r w:rsidR="002D3A56" w:rsidRPr="00CC339C">
        <w:rPr>
          <w:color w:val="000000" w:themeColor="text1"/>
        </w:rPr>
        <w:t>digits</w:t>
      </w:r>
      <w:r w:rsidR="00813256" w:rsidRPr="00CC339C">
        <w:rPr>
          <w:color w:val="000000" w:themeColor="text1"/>
        </w:rPr>
        <w:t xml:space="preserve"> </w:t>
      </w:r>
      <w:r w:rsidR="00350F9E" w:rsidRPr="00CC339C">
        <w:rPr>
          <w:color w:val="000000" w:themeColor="text1"/>
        </w:rPr>
        <w:t>and</w:t>
      </w:r>
      <w:r w:rsidR="00813256" w:rsidRPr="00CC339C">
        <w:rPr>
          <w:color w:val="000000" w:themeColor="text1"/>
        </w:rPr>
        <w:t xml:space="preserve"> </w:t>
      </w:r>
      <w:r w:rsidR="002D3A56" w:rsidRPr="00CC339C">
        <w:rPr>
          <w:color w:val="000000" w:themeColor="text1"/>
        </w:rPr>
        <w:t>comparable</w:t>
      </w:r>
      <w:r w:rsidR="00350F9E" w:rsidRPr="00CC339C">
        <w:rPr>
          <w:color w:val="000000" w:themeColor="text1"/>
        </w:rPr>
        <w:t xml:space="preserve"> to </w:t>
      </w:r>
      <w:r w:rsidR="00813256" w:rsidRPr="00CC339C">
        <w:rPr>
          <w:color w:val="000000" w:themeColor="text1"/>
        </w:rPr>
        <w:t>other non-numerical magnitudes</w:t>
      </w:r>
      <w:r w:rsidR="001C533C" w:rsidRPr="00CC339C">
        <w:rPr>
          <w:color w:val="000000" w:themeColor="text1"/>
        </w:rPr>
        <w:t xml:space="preserve"> (</w:t>
      </w:r>
      <w:proofErr w:type="spellStart"/>
      <w:r w:rsidR="001C533C" w:rsidRPr="00CC339C">
        <w:rPr>
          <w:color w:val="000000" w:themeColor="text1"/>
          <w:shd w:val="clear" w:color="auto" w:fill="FFFFFF"/>
        </w:rPr>
        <w:t>Algom</w:t>
      </w:r>
      <w:proofErr w:type="spellEnd"/>
      <w:r w:rsidR="001C533C" w:rsidRPr="00CC339C">
        <w:rPr>
          <w:color w:val="000000" w:themeColor="text1"/>
          <w:shd w:val="clear" w:color="auto" w:fill="FFFFFF"/>
        </w:rPr>
        <w:t>, 2021; Bar et al., 2019)</w:t>
      </w:r>
      <w:r w:rsidR="00350F9E" w:rsidRPr="00CC339C">
        <w:rPr>
          <w:color w:val="000000" w:themeColor="text1"/>
        </w:rPr>
        <w:t xml:space="preserve">. </w:t>
      </w:r>
      <w:r w:rsidR="001C533C" w:rsidRPr="00CC339C">
        <w:rPr>
          <w:color w:val="000000" w:themeColor="text1"/>
        </w:rPr>
        <w:t>This is supported by a</w:t>
      </w:r>
      <w:r w:rsidR="00350F9E" w:rsidRPr="00CC339C">
        <w:rPr>
          <w:color w:val="000000" w:themeColor="text1"/>
        </w:rPr>
        <w:t xml:space="preserve"> previous review and meta-analysis</w:t>
      </w:r>
      <w:r w:rsidR="001C533C" w:rsidRPr="00CC339C">
        <w:rPr>
          <w:color w:val="000000" w:themeColor="text1"/>
        </w:rPr>
        <w:t>,</w:t>
      </w:r>
      <w:r w:rsidR="00350F9E" w:rsidRPr="00CC339C">
        <w:rPr>
          <w:color w:val="000000" w:themeColor="text1"/>
        </w:rPr>
        <w:t xml:space="preserve"> </w:t>
      </w:r>
      <w:r w:rsidR="001C533C" w:rsidRPr="00CC339C">
        <w:rPr>
          <w:color w:val="000000" w:themeColor="text1"/>
        </w:rPr>
        <w:t xml:space="preserve">which showed </w:t>
      </w:r>
      <w:r w:rsidR="004E1FC5" w:rsidRPr="00CC339C">
        <w:rPr>
          <w:color w:val="000000" w:themeColor="text1"/>
        </w:rPr>
        <w:t xml:space="preserve">that the </w:t>
      </w:r>
      <w:r w:rsidR="001C533C" w:rsidRPr="00CC339C">
        <w:rPr>
          <w:color w:val="000000" w:themeColor="text1"/>
        </w:rPr>
        <w:t xml:space="preserve">effect size of </w:t>
      </w:r>
      <w:r w:rsidR="000B26FE" w:rsidRPr="00CC339C">
        <w:rPr>
          <w:color w:val="000000" w:themeColor="text1"/>
        </w:rPr>
        <w:t xml:space="preserve">the </w:t>
      </w:r>
      <w:r w:rsidR="001C533C" w:rsidRPr="00CC339C">
        <w:rPr>
          <w:color w:val="000000" w:themeColor="text1"/>
        </w:rPr>
        <w:t xml:space="preserve">SNARC-like </w:t>
      </w:r>
      <w:r w:rsidR="004E1FC5" w:rsidRPr="00CC339C">
        <w:rPr>
          <w:color w:val="000000" w:themeColor="text1"/>
        </w:rPr>
        <w:t xml:space="preserve">effect for non-numerical </w:t>
      </w:r>
      <w:r w:rsidR="00C65DD7" w:rsidRPr="00CC339C">
        <w:rPr>
          <w:color w:val="000000" w:themeColor="text1"/>
        </w:rPr>
        <w:t>magnitudes</w:t>
      </w:r>
      <w:r w:rsidR="004E1FC5" w:rsidRPr="00CC339C">
        <w:rPr>
          <w:color w:val="000000" w:themeColor="text1"/>
        </w:rPr>
        <w:t xml:space="preserve"> is smaller than the effect size </w:t>
      </w:r>
      <w:r w:rsidR="00C65DD7" w:rsidRPr="00CC339C">
        <w:rPr>
          <w:color w:val="000000" w:themeColor="text1"/>
        </w:rPr>
        <w:t xml:space="preserve">normally detected </w:t>
      </w:r>
      <w:r w:rsidR="004E1FC5" w:rsidRPr="00CC339C">
        <w:rPr>
          <w:color w:val="000000" w:themeColor="text1"/>
        </w:rPr>
        <w:t>for symbolic numerals</w:t>
      </w:r>
      <w:r w:rsidR="00C65DD7" w:rsidRPr="00CC339C">
        <w:rPr>
          <w:color w:val="000000" w:themeColor="text1"/>
        </w:rPr>
        <w:t xml:space="preserve"> (</w:t>
      </w:r>
      <w:proofErr w:type="spellStart"/>
      <w:r w:rsidR="00C65DD7" w:rsidRPr="00CC339C">
        <w:rPr>
          <w:color w:val="000000" w:themeColor="text1"/>
        </w:rPr>
        <w:t>Macnamara</w:t>
      </w:r>
      <w:proofErr w:type="spellEnd"/>
      <w:r w:rsidR="00C65DD7" w:rsidRPr="00CC339C">
        <w:rPr>
          <w:color w:val="000000" w:themeColor="text1"/>
        </w:rPr>
        <w:t xml:space="preserve"> et al., 2018)</w:t>
      </w:r>
      <w:r w:rsidR="004E1FC5" w:rsidRPr="00CC339C">
        <w:rPr>
          <w:color w:val="000000" w:themeColor="text1"/>
        </w:rPr>
        <w:t>.</w:t>
      </w:r>
      <w:r w:rsidR="006F00EF" w:rsidRPr="00CC339C">
        <w:rPr>
          <w:color w:val="000000" w:themeColor="text1"/>
        </w:rPr>
        <w:t xml:space="preserve"> Furthermore, this study also revealed a clear publication bias which suggests that non-significant results have not been published in studies investigating non-numerical magnitudes.</w:t>
      </w:r>
      <w:r w:rsidR="004E1FC5" w:rsidRPr="00CC339C">
        <w:rPr>
          <w:color w:val="000000" w:themeColor="text1"/>
        </w:rPr>
        <w:t xml:space="preserve"> </w:t>
      </w:r>
      <w:r w:rsidR="00C65DD7" w:rsidRPr="00CC339C">
        <w:rPr>
          <w:color w:val="000000" w:themeColor="text1"/>
        </w:rPr>
        <w:t>Based on this evidence</w:t>
      </w:r>
      <w:r w:rsidR="00BF558A" w:rsidRPr="00CC339C">
        <w:rPr>
          <w:color w:val="000000" w:themeColor="text1"/>
        </w:rPr>
        <w:t xml:space="preserve">, it is not </w:t>
      </w:r>
      <w:r w:rsidR="000B26FE" w:rsidRPr="00CC339C">
        <w:rPr>
          <w:color w:val="000000" w:themeColor="text1"/>
        </w:rPr>
        <w:t xml:space="preserve">that </w:t>
      </w:r>
      <w:r w:rsidR="00BF558A" w:rsidRPr="00CC339C">
        <w:rPr>
          <w:color w:val="000000" w:themeColor="text1"/>
        </w:rPr>
        <w:t xml:space="preserve">surprising </w:t>
      </w:r>
      <w:r w:rsidR="00FB55D5" w:rsidRPr="00CC339C">
        <w:rPr>
          <w:color w:val="000000" w:themeColor="text1"/>
        </w:rPr>
        <w:t xml:space="preserve">that symbolic numerals </w:t>
      </w:r>
      <w:r w:rsidR="00BF558A" w:rsidRPr="00CC339C">
        <w:rPr>
          <w:color w:val="000000" w:themeColor="text1"/>
        </w:rPr>
        <w:t>showed</w:t>
      </w:r>
      <w:r w:rsidR="00FB55D5" w:rsidRPr="00CC339C">
        <w:rPr>
          <w:color w:val="000000" w:themeColor="text1"/>
        </w:rPr>
        <w:t xml:space="preserve"> a clear SNARC effect</w:t>
      </w:r>
      <w:r w:rsidR="005549C8" w:rsidRPr="00CC339C">
        <w:rPr>
          <w:color w:val="000000" w:themeColor="text1"/>
        </w:rPr>
        <w:t xml:space="preserve"> </w:t>
      </w:r>
      <w:r w:rsidR="003737D5" w:rsidRPr="00CC339C">
        <w:rPr>
          <w:color w:val="000000" w:themeColor="text1"/>
        </w:rPr>
        <w:t xml:space="preserve">in our study </w:t>
      </w:r>
      <w:r w:rsidR="005549C8" w:rsidRPr="00CC339C">
        <w:rPr>
          <w:color w:val="000000" w:themeColor="text1"/>
        </w:rPr>
        <w:t>while non-symbolic numerals failed to do so</w:t>
      </w:r>
      <w:r w:rsidR="00BF558A" w:rsidRPr="00CC339C">
        <w:rPr>
          <w:color w:val="000000" w:themeColor="text1"/>
        </w:rPr>
        <w:t xml:space="preserve">. </w:t>
      </w:r>
    </w:p>
    <w:p w14:paraId="1A6ADA68" w14:textId="4F1C32E3" w:rsidR="000C0F9E" w:rsidRDefault="00790ED7" w:rsidP="006B03E4">
      <w:pPr>
        <w:spacing w:line="480" w:lineRule="auto"/>
        <w:ind w:firstLine="720"/>
        <w:jc w:val="both"/>
        <w:rPr>
          <w:color w:val="FF0000"/>
        </w:rPr>
      </w:pPr>
      <w:r w:rsidRPr="00CC339C">
        <w:rPr>
          <w:color w:val="000000" w:themeColor="text1"/>
        </w:rPr>
        <w:t>A possible limitation of our study is that, from a perceptual point of view, symbolic and non-symbolic numerals were processed at different levels. Indeed, digits were processed at a local level while numerosity was processed at a global level</w:t>
      </w:r>
      <w:r w:rsidR="00D90A1F" w:rsidRPr="00CC339C">
        <w:rPr>
          <w:color w:val="000000" w:themeColor="text1"/>
        </w:rPr>
        <w:t xml:space="preserve"> (see Navon, 1977). </w:t>
      </w:r>
      <w:r w:rsidR="00D90A1F" w:rsidRPr="00AD6C76">
        <w:rPr>
          <w:color w:val="FF0000"/>
        </w:rPr>
        <w:t>T</w:t>
      </w:r>
      <w:r w:rsidR="001B0A80" w:rsidRPr="00AD6C76">
        <w:rPr>
          <w:color w:val="FF0000"/>
        </w:rPr>
        <w:t xml:space="preserve">his </w:t>
      </w:r>
      <w:r w:rsidR="00CD447A" w:rsidRPr="00AD6C76">
        <w:rPr>
          <w:color w:val="FF0000"/>
        </w:rPr>
        <w:t>could be a potential</w:t>
      </w:r>
      <w:r w:rsidR="001B0A80" w:rsidRPr="00AD6C76">
        <w:rPr>
          <w:color w:val="FF0000"/>
        </w:rPr>
        <w:t xml:space="preserve"> confound in our design</w:t>
      </w:r>
      <w:r w:rsidR="00B00103" w:rsidRPr="00AD6C76">
        <w:rPr>
          <w:color w:val="FF0000"/>
        </w:rPr>
        <w:t xml:space="preserve"> </w:t>
      </w:r>
      <w:r w:rsidR="00CD447A" w:rsidRPr="00AD6C76">
        <w:rPr>
          <w:color w:val="FF0000"/>
        </w:rPr>
        <w:t xml:space="preserve">although </w:t>
      </w:r>
      <w:r w:rsidR="00884EBA">
        <w:rPr>
          <w:color w:val="FF0000"/>
        </w:rPr>
        <w:t>there is no evidence</w:t>
      </w:r>
      <w:r w:rsidR="00CD447A" w:rsidRPr="00AD6C76">
        <w:rPr>
          <w:color w:val="FF0000"/>
        </w:rPr>
        <w:t xml:space="preserve"> that this phenomenon did </w:t>
      </w:r>
      <w:r w:rsidR="00AD6C76">
        <w:rPr>
          <w:color w:val="FF0000"/>
        </w:rPr>
        <w:t xml:space="preserve">affect </w:t>
      </w:r>
      <w:r w:rsidR="002A6955">
        <w:rPr>
          <w:color w:val="FF0000"/>
        </w:rPr>
        <w:t xml:space="preserve">the presence/absence of </w:t>
      </w:r>
      <w:r w:rsidR="00280A2A">
        <w:rPr>
          <w:color w:val="FF0000"/>
        </w:rPr>
        <w:t>spatial</w:t>
      </w:r>
      <w:r w:rsidR="002A6955">
        <w:rPr>
          <w:color w:val="FF0000"/>
        </w:rPr>
        <w:t>-</w:t>
      </w:r>
      <w:r w:rsidR="00280A2A">
        <w:rPr>
          <w:color w:val="FF0000"/>
        </w:rPr>
        <w:t>numerical associations</w:t>
      </w:r>
      <w:r w:rsidR="00705F18">
        <w:rPr>
          <w:color w:val="FF0000"/>
        </w:rPr>
        <w:t xml:space="preserve"> in our study</w:t>
      </w:r>
      <w:r w:rsidR="00CD447A" w:rsidRPr="00AD6C76">
        <w:rPr>
          <w:color w:val="FF0000"/>
        </w:rPr>
        <w:t>.</w:t>
      </w:r>
      <w:r w:rsidR="00B00103" w:rsidRPr="00AD6C76">
        <w:rPr>
          <w:color w:val="FF0000"/>
        </w:rPr>
        <w:t xml:space="preserve"> </w:t>
      </w:r>
      <w:r w:rsidR="0062574F" w:rsidRPr="00CC339C">
        <w:rPr>
          <w:color w:val="000000" w:themeColor="text1"/>
        </w:rPr>
        <w:t>Navon (1977) clearly showed that the</w:t>
      </w:r>
      <w:r w:rsidR="0090269B" w:rsidRPr="00CC339C">
        <w:rPr>
          <w:color w:val="000000" w:themeColor="text1"/>
        </w:rPr>
        <w:t xml:space="preserve"> </w:t>
      </w:r>
      <w:r w:rsidR="000C0BB1" w:rsidRPr="00CC339C">
        <w:rPr>
          <w:color w:val="000000" w:themeColor="text1"/>
        </w:rPr>
        <w:t>processing</w:t>
      </w:r>
      <w:r w:rsidR="0090269B" w:rsidRPr="00CC339C">
        <w:rPr>
          <w:color w:val="000000" w:themeColor="text1"/>
        </w:rPr>
        <w:t xml:space="preserve"> of </w:t>
      </w:r>
      <w:r w:rsidR="0062574F" w:rsidRPr="00CC339C">
        <w:rPr>
          <w:color w:val="000000" w:themeColor="text1"/>
        </w:rPr>
        <w:t xml:space="preserve">global </w:t>
      </w:r>
      <w:r w:rsidR="0090269B" w:rsidRPr="00CC339C">
        <w:rPr>
          <w:color w:val="000000" w:themeColor="text1"/>
        </w:rPr>
        <w:t>features</w:t>
      </w:r>
      <w:r w:rsidR="0062574F" w:rsidRPr="00CC339C">
        <w:rPr>
          <w:color w:val="000000" w:themeColor="text1"/>
        </w:rPr>
        <w:t xml:space="preserve"> of a visual pattern </w:t>
      </w:r>
      <w:r w:rsidR="0090269B" w:rsidRPr="00CC339C">
        <w:rPr>
          <w:color w:val="000000" w:themeColor="text1"/>
        </w:rPr>
        <w:t>preceded the one of local features</w:t>
      </w:r>
      <w:r w:rsidR="008E38AF">
        <w:rPr>
          <w:color w:val="000000" w:themeColor="text1"/>
        </w:rPr>
        <w:t xml:space="preserve"> </w:t>
      </w:r>
      <w:r w:rsidR="008E38AF" w:rsidRPr="008E38AF">
        <w:rPr>
          <w:color w:val="FF0000"/>
        </w:rPr>
        <w:t>and that only global information interferes with the processing of local targets.</w:t>
      </w:r>
      <w:r w:rsidR="0090269B" w:rsidRPr="008E38AF">
        <w:rPr>
          <w:color w:val="FF0000"/>
        </w:rPr>
        <w:t xml:space="preserve"> </w:t>
      </w:r>
      <w:r w:rsidR="008E38AF">
        <w:rPr>
          <w:color w:val="FF0000"/>
        </w:rPr>
        <w:t>Thus, we should expect numerosity</w:t>
      </w:r>
      <w:r w:rsidR="00AD6C76">
        <w:rPr>
          <w:color w:val="FF0000"/>
        </w:rPr>
        <w:t xml:space="preserve"> to interfere with the SNARC effect </w:t>
      </w:r>
      <w:r w:rsidR="00F649BF">
        <w:rPr>
          <w:color w:val="FF0000"/>
        </w:rPr>
        <w:t>for</w:t>
      </w:r>
      <w:r w:rsidR="00AD6C76">
        <w:rPr>
          <w:color w:val="FF0000"/>
        </w:rPr>
        <w:t xml:space="preserve"> digits</w:t>
      </w:r>
      <w:r w:rsidR="00CD447A">
        <w:rPr>
          <w:color w:val="FF0000"/>
        </w:rPr>
        <w:t xml:space="preserve">, </w:t>
      </w:r>
      <w:r w:rsidR="00F649BF">
        <w:rPr>
          <w:color w:val="FF0000"/>
        </w:rPr>
        <w:t xml:space="preserve">which </w:t>
      </w:r>
      <w:r w:rsidR="00A94999">
        <w:rPr>
          <w:color w:val="FF0000"/>
        </w:rPr>
        <w:t>was</w:t>
      </w:r>
      <w:r w:rsidR="00F649BF">
        <w:rPr>
          <w:color w:val="FF0000"/>
        </w:rPr>
        <w:t xml:space="preserve"> clearly not the case</w:t>
      </w:r>
      <w:r w:rsidR="00A94999">
        <w:rPr>
          <w:color w:val="FF0000"/>
        </w:rPr>
        <w:t xml:space="preserve"> in our study</w:t>
      </w:r>
      <w:r w:rsidR="00F649BF">
        <w:rPr>
          <w:color w:val="FF0000"/>
        </w:rPr>
        <w:t xml:space="preserve">. </w:t>
      </w:r>
      <w:r w:rsidR="00A94999">
        <w:rPr>
          <w:color w:val="FF0000"/>
        </w:rPr>
        <w:t>Furthermore</w:t>
      </w:r>
      <w:r w:rsidR="00F649BF">
        <w:rPr>
          <w:color w:val="FF0000"/>
        </w:rPr>
        <w:t>, the absence of a SNARC effect for numerosity could not be ascribed</w:t>
      </w:r>
      <w:r w:rsidR="00235C08">
        <w:rPr>
          <w:color w:val="FF0000"/>
        </w:rPr>
        <w:t xml:space="preserve"> </w:t>
      </w:r>
      <w:r w:rsidR="002E1767">
        <w:rPr>
          <w:color w:val="FF0000"/>
        </w:rPr>
        <w:t xml:space="preserve">to an interference </w:t>
      </w:r>
      <w:r w:rsidR="00F845D1">
        <w:rPr>
          <w:color w:val="FF0000"/>
        </w:rPr>
        <w:t xml:space="preserve">due to </w:t>
      </w:r>
      <w:r w:rsidR="002E1767">
        <w:rPr>
          <w:color w:val="FF0000"/>
        </w:rPr>
        <w:t xml:space="preserve">digits, as global precedence </w:t>
      </w:r>
      <w:r w:rsidR="002A6955">
        <w:rPr>
          <w:color w:val="FF0000"/>
        </w:rPr>
        <w:t xml:space="preserve">should be </w:t>
      </w:r>
      <w:r w:rsidR="00A94999">
        <w:rPr>
          <w:color w:val="FF0000"/>
        </w:rPr>
        <w:t xml:space="preserve">unaffected by local information. </w:t>
      </w:r>
      <w:r w:rsidR="00A94999">
        <w:rPr>
          <w:color w:val="000000" w:themeColor="text1"/>
        </w:rPr>
        <w:t>Therefore</w:t>
      </w:r>
      <w:r w:rsidR="00786900" w:rsidRPr="00CC339C">
        <w:rPr>
          <w:color w:val="000000" w:themeColor="text1"/>
        </w:rPr>
        <w:t xml:space="preserve">, we are confident that our results have not been influenced by this phenomenon. </w:t>
      </w:r>
      <w:r w:rsidR="005A419C">
        <w:rPr>
          <w:color w:val="FF0000"/>
        </w:rPr>
        <w:t>Nevertheless,</w:t>
      </w:r>
      <w:r w:rsidR="005A419C" w:rsidRPr="00254D40">
        <w:rPr>
          <w:color w:val="FF0000"/>
        </w:rPr>
        <w:t xml:space="preserve"> future studies should investigate </w:t>
      </w:r>
      <w:r w:rsidR="00F5658E">
        <w:rPr>
          <w:color w:val="FF0000"/>
        </w:rPr>
        <w:t xml:space="preserve">the role of </w:t>
      </w:r>
      <w:r w:rsidR="005A419C" w:rsidRPr="00254D40">
        <w:rPr>
          <w:color w:val="FF0000"/>
        </w:rPr>
        <w:t xml:space="preserve">global precedence </w:t>
      </w:r>
      <w:r w:rsidR="00F5658E">
        <w:rPr>
          <w:color w:val="FF0000"/>
        </w:rPr>
        <w:t>in</w:t>
      </w:r>
      <w:r w:rsidR="005A419C" w:rsidRPr="00254D40">
        <w:rPr>
          <w:color w:val="FF0000"/>
        </w:rPr>
        <w:t xml:space="preserve"> the SNARC effect. </w:t>
      </w:r>
      <w:r w:rsidR="005A419C">
        <w:rPr>
          <w:color w:val="FF0000"/>
        </w:rPr>
        <w:t>Indeed, w</w:t>
      </w:r>
      <w:r w:rsidR="00254D40" w:rsidRPr="00254D40">
        <w:rPr>
          <w:color w:val="FF0000"/>
        </w:rPr>
        <w:t>hile</w:t>
      </w:r>
      <w:r w:rsidR="00A94999" w:rsidRPr="00254D40">
        <w:rPr>
          <w:color w:val="FF0000"/>
        </w:rPr>
        <w:t xml:space="preserve"> numerosity</w:t>
      </w:r>
      <w:r w:rsidR="00254D40" w:rsidRPr="00254D40">
        <w:rPr>
          <w:color w:val="FF0000"/>
        </w:rPr>
        <w:t xml:space="preserve"> can only be processed globally, digits could be combined to be processed both at a local and global level</w:t>
      </w:r>
      <w:r w:rsidR="005A419C">
        <w:rPr>
          <w:color w:val="FF0000"/>
        </w:rPr>
        <w:t>, thus allowing to systematic</w:t>
      </w:r>
      <w:r w:rsidR="00533BD1">
        <w:rPr>
          <w:color w:val="FF0000"/>
        </w:rPr>
        <w:t>ally</w:t>
      </w:r>
      <w:r w:rsidR="005A419C">
        <w:rPr>
          <w:color w:val="FF0000"/>
        </w:rPr>
        <w:t xml:space="preserve"> investigate this phenomenon.</w:t>
      </w:r>
      <w:r w:rsidR="00254D40" w:rsidRPr="00254D40">
        <w:rPr>
          <w:color w:val="FF0000"/>
        </w:rPr>
        <w:t xml:space="preserve"> </w:t>
      </w:r>
    </w:p>
    <w:p w14:paraId="0099EA6C" w14:textId="656896BA" w:rsidR="00146106" w:rsidRPr="00CC339C" w:rsidRDefault="00EA2060" w:rsidP="00CE38C8">
      <w:pPr>
        <w:spacing w:line="480" w:lineRule="auto"/>
        <w:ind w:firstLine="720"/>
        <w:jc w:val="both"/>
        <w:rPr>
          <w:color w:val="000000" w:themeColor="text1"/>
        </w:rPr>
      </w:pPr>
      <w:r>
        <w:rPr>
          <w:color w:val="000000" w:themeColor="text1"/>
        </w:rPr>
        <w:lastRenderedPageBreak/>
        <w:t>Future studies should</w:t>
      </w:r>
      <w:r w:rsidR="005A176F" w:rsidRPr="00CC339C">
        <w:rPr>
          <w:color w:val="000000" w:themeColor="text1"/>
        </w:rPr>
        <w:t xml:space="preserve"> </w:t>
      </w:r>
      <w:r w:rsidR="00D67916">
        <w:rPr>
          <w:color w:val="000000" w:themeColor="text1"/>
        </w:rPr>
        <w:t xml:space="preserve">also </w:t>
      </w:r>
      <w:r w:rsidR="005A176F" w:rsidRPr="00CC339C">
        <w:rPr>
          <w:color w:val="000000" w:themeColor="text1"/>
        </w:rPr>
        <w:t>consider using different non-symbolic configurations</w:t>
      </w:r>
      <w:r w:rsidR="002D58E4" w:rsidRPr="00CC339C">
        <w:rPr>
          <w:color w:val="000000" w:themeColor="text1"/>
        </w:rPr>
        <w:t xml:space="preserve">, </w:t>
      </w:r>
      <w:r w:rsidR="005A176F" w:rsidRPr="00CC339C">
        <w:rPr>
          <w:color w:val="000000" w:themeColor="text1"/>
        </w:rPr>
        <w:t>numerosity</w:t>
      </w:r>
      <w:r w:rsidR="002D58E4" w:rsidRPr="00CC339C">
        <w:rPr>
          <w:color w:val="000000" w:themeColor="text1"/>
        </w:rPr>
        <w:t xml:space="preserve"> range</w:t>
      </w:r>
      <w:r w:rsidR="00CC7D4E" w:rsidRPr="00CC339C">
        <w:rPr>
          <w:color w:val="000000" w:themeColor="text1"/>
        </w:rPr>
        <w:t>,</w:t>
      </w:r>
      <w:r w:rsidR="002D58E4" w:rsidRPr="00CC339C">
        <w:rPr>
          <w:color w:val="000000" w:themeColor="text1"/>
        </w:rPr>
        <w:t xml:space="preserve"> and tasks</w:t>
      </w:r>
      <w:r w:rsidR="005A176F" w:rsidRPr="00CC339C">
        <w:rPr>
          <w:color w:val="000000" w:themeColor="text1"/>
        </w:rPr>
        <w:t>.</w:t>
      </w:r>
      <w:r w:rsidR="00A70FA6">
        <w:rPr>
          <w:color w:val="000000" w:themeColor="text1"/>
        </w:rPr>
        <w:t xml:space="preserve"> </w:t>
      </w:r>
      <w:r w:rsidR="00711904" w:rsidRPr="00B349FB">
        <w:rPr>
          <w:color w:val="FF0000"/>
        </w:rPr>
        <w:t xml:space="preserve">In the current study we </w:t>
      </w:r>
      <w:r w:rsidR="00711904">
        <w:rPr>
          <w:color w:val="FF0000"/>
        </w:rPr>
        <w:t>tested</w:t>
      </w:r>
      <w:r w:rsidR="00711904" w:rsidRPr="00B349FB">
        <w:rPr>
          <w:color w:val="FF0000"/>
        </w:rPr>
        <w:t xml:space="preserve"> </w:t>
      </w:r>
      <w:r w:rsidR="00711904">
        <w:rPr>
          <w:color w:val="FF0000"/>
        </w:rPr>
        <w:t xml:space="preserve">non-symbolic numerals </w:t>
      </w:r>
      <w:r w:rsidR="00FF1180">
        <w:rPr>
          <w:color w:val="FF0000"/>
        </w:rPr>
        <w:t xml:space="preserve">by </w:t>
      </w:r>
      <w:r w:rsidR="00711904">
        <w:rPr>
          <w:color w:val="FF0000"/>
        </w:rPr>
        <w:t>employing</w:t>
      </w:r>
      <w:r w:rsidR="00711904" w:rsidRPr="00B349FB">
        <w:rPr>
          <w:color w:val="FF0000"/>
        </w:rPr>
        <w:t xml:space="preserve"> a familiar structured configuration and</w:t>
      </w:r>
      <w:r w:rsidR="00711904">
        <w:rPr>
          <w:color w:val="FF0000"/>
        </w:rPr>
        <w:t xml:space="preserve"> a narrow range of stimuli, mostly within t</w:t>
      </w:r>
      <w:r w:rsidR="00711904" w:rsidRPr="00B349FB">
        <w:rPr>
          <w:color w:val="FF0000"/>
        </w:rPr>
        <w:t>he subitizing range</w:t>
      </w:r>
      <w:r w:rsidR="00711904">
        <w:rPr>
          <w:color w:val="FF0000"/>
        </w:rPr>
        <w:t xml:space="preserve">. </w:t>
      </w:r>
      <w:del w:id="6" w:author="Courtney Goodridge" w:date="2022-12-02T09:07:00Z">
        <w:r w:rsidR="00681A4D" w:rsidDel="009113C4">
          <w:rPr>
            <w:color w:val="FF0000"/>
          </w:rPr>
          <w:delText xml:space="preserve">This was due to </w:delText>
        </w:r>
        <w:r w:rsidR="00711904" w:rsidDel="009113C4">
          <w:rPr>
            <w:color w:val="FF0000"/>
          </w:rPr>
          <w:delText>three</w:delText>
        </w:r>
        <w:r w:rsidR="00681A4D" w:rsidDel="009113C4">
          <w:rPr>
            <w:color w:val="FF0000"/>
          </w:rPr>
          <w:delText xml:space="preserve"> main reasons</w:delText>
        </w:r>
      </w:del>
      <w:ins w:id="7" w:author="Courtney Goodridge" w:date="2022-12-02T09:07:00Z">
        <w:r w:rsidR="009113C4">
          <w:rPr>
            <w:color w:val="FF0000"/>
          </w:rPr>
          <w:t xml:space="preserve">There were three main reasons for this </w:t>
        </w:r>
      </w:ins>
      <w:del w:id="8" w:author="Courtney Goodridge" w:date="2022-12-02T09:07:00Z">
        <w:r w:rsidR="00681A4D" w:rsidDel="0087529A">
          <w:rPr>
            <w:color w:val="FF0000"/>
          </w:rPr>
          <w:delText xml:space="preserve">: one is that </w:delText>
        </w:r>
      </w:del>
      <w:ins w:id="9" w:author="Courtney Goodridge" w:date="2022-12-02T09:07:00Z">
        <w:r w:rsidR="0087529A">
          <w:rPr>
            <w:color w:val="FF0000"/>
          </w:rPr>
          <w:t xml:space="preserve">decision. Firstly, </w:t>
        </w:r>
      </w:ins>
      <w:r w:rsidR="00681A4D">
        <w:rPr>
          <w:color w:val="FF0000"/>
        </w:rPr>
        <w:t>the numerosity employed (range 1-5) is consistent with that of dice pattern</w:t>
      </w:r>
      <w:r w:rsidR="00FF1180">
        <w:rPr>
          <w:color w:val="FF0000"/>
        </w:rPr>
        <w:t>s</w:t>
      </w:r>
      <w:r w:rsidR="00711904">
        <w:rPr>
          <w:color w:val="FF0000"/>
        </w:rPr>
        <w:t>;</w:t>
      </w:r>
      <w:r w:rsidR="00681A4D">
        <w:rPr>
          <w:color w:val="FF0000"/>
        </w:rPr>
        <w:t xml:space="preserve"> </w:t>
      </w:r>
      <w:del w:id="10" w:author="Courtney Goodridge" w:date="2022-12-02T09:08:00Z">
        <w:r w:rsidR="00681A4D" w:rsidDel="0087529A">
          <w:rPr>
            <w:color w:val="FF0000"/>
          </w:rPr>
          <w:delText xml:space="preserve">the </w:delText>
        </w:r>
        <w:r w:rsidR="00711904" w:rsidDel="0087529A">
          <w:rPr>
            <w:color w:val="FF0000"/>
          </w:rPr>
          <w:delText>second</w:delText>
        </w:r>
        <w:r w:rsidR="00681A4D" w:rsidDel="0087529A">
          <w:rPr>
            <w:color w:val="FF0000"/>
          </w:rPr>
          <w:delText xml:space="preserve"> </w:delText>
        </w:r>
        <w:r w:rsidR="00711904" w:rsidDel="0087529A">
          <w:rPr>
            <w:color w:val="FF0000"/>
          </w:rPr>
          <w:delText>reason</w:delText>
        </w:r>
        <w:r w:rsidR="00681A4D" w:rsidDel="0087529A">
          <w:rPr>
            <w:color w:val="FF0000"/>
          </w:rPr>
          <w:delText xml:space="preserve"> is that</w:delText>
        </w:r>
      </w:del>
      <w:ins w:id="11" w:author="Courtney Goodridge" w:date="2022-12-02T09:08:00Z">
        <w:r w:rsidR="0087529A">
          <w:rPr>
            <w:color w:val="FF0000"/>
          </w:rPr>
          <w:t>secondly,</w:t>
        </w:r>
      </w:ins>
      <w:r w:rsidR="00681A4D">
        <w:rPr>
          <w:color w:val="FF0000"/>
        </w:rPr>
        <w:t xml:space="preserve"> there is evidence that the SNARC effect for non-symbolic numerals is stronger in the subitizing range (Mitchell et al., 2012)</w:t>
      </w:r>
      <w:r w:rsidR="00711904">
        <w:rPr>
          <w:color w:val="FF0000"/>
        </w:rPr>
        <w:t xml:space="preserve">; </w:t>
      </w:r>
      <w:del w:id="12" w:author="Courtney Goodridge" w:date="2022-12-02T09:08:00Z">
        <w:r w:rsidR="00711904" w:rsidDel="0087529A">
          <w:rPr>
            <w:color w:val="FF0000"/>
          </w:rPr>
          <w:delText>the last reason is that</w:delText>
        </w:r>
      </w:del>
      <w:ins w:id="13" w:author="Courtney Goodridge" w:date="2022-12-02T09:08:00Z">
        <w:r w:rsidR="0087529A">
          <w:rPr>
            <w:color w:val="FF0000"/>
          </w:rPr>
          <w:t>and finally,</w:t>
        </w:r>
      </w:ins>
      <w:r w:rsidR="00711904">
        <w:rPr>
          <w:color w:val="FF0000"/>
        </w:rPr>
        <w:t xml:space="preserve"> </w:t>
      </w:r>
      <w:r w:rsidR="009C4331">
        <w:rPr>
          <w:color w:val="FF0000"/>
        </w:rPr>
        <w:t xml:space="preserve">having the combination of a </w:t>
      </w:r>
      <w:r w:rsidR="00711904">
        <w:rPr>
          <w:color w:val="FF0000"/>
        </w:rPr>
        <w:t>narrow range</w:t>
      </w:r>
      <w:r w:rsidR="009C4331">
        <w:rPr>
          <w:color w:val="FF0000"/>
        </w:rPr>
        <w:t xml:space="preserve"> and a </w:t>
      </w:r>
      <w:r w:rsidR="00711904">
        <w:rPr>
          <w:color w:val="FF0000"/>
        </w:rPr>
        <w:t xml:space="preserve">structured configuration </w:t>
      </w:r>
      <w:r w:rsidR="00681A4D">
        <w:rPr>
          <w:color w:val="FF0000"/>
        </w:rPr>
        <w:t>foster</w:t>
      </w:r>
      <w:r w:rsidR="009C4331">
        <w:rPr>
          <w:color w:val="FF0000"/>
        </w:rPr>
        <w:t>s</w:t>
      </w:r>
      <w:r w:rsidR="00681A4D">
        <w:rPr>
          <w:color w:val="FF0000"/>
        </w:rPr>
        <w:t xml:space="preserve"> quick processing of numerosity and make</w:t>
      </w:r>
      <w:r w:rsidR="009C4331">
        <w:rPr>
          <w:color w:val="FF0000"/>
        </w:rPr>
        <w:t>s</w:t>
      </w:r>
      <w:r w:rsidR="00681A4D">
        <w:rPr>
          <w:color w:val="FF0000"/>
        </w:rPr>
        <w:t xml:space="preserve"> it comparable to that of digits. However, it would be interesting to know if our findings could be replicated </w:t>
      </w:r>
      <w:r w:rsidR="00711904">
        <w:rPr>
          <w:color w:val="FF0000"/>
        </w:rPr>
        <w:t xml:space="preserve">with </w:t>
      </w:r>
      <w:r w:rsidR="00681A4D" w:rsidRPr="00B349FB">
        <w:rPr>
          <w:color w:val="FF0000"/>
        </w:rPr>
        <w:t xml:space="preserve">numerosity outside of </w:t>
      </w:r>
      <w:r w:rsidR="00681A4D">
        <w:rPr>
          <w:color w:val="FF0000"/>
        </w:rPr>
        <w:t>the subitizing</w:t>
      </w:r>
      <w:r w:rsidR="00681A4D" w:rsidRPr="00B349FB">
        <w:rPr>
          <w:color w:val="FF0000"/>
        </w:rPr>
        <w:t xml:space="preserve"> range </w:t>
      </w:r>
      <w:r w:rsidR="00681A4D">
        <w:rPr>
          <w:color w:val="FF0000"/>
        </w:rPr>
        <w:t xml:space="preserve">and </w:t>
      </w:r>
      <w:r w:rsidR="00711904" w:rsidRPr="00B349FB">
        <w:rPr>
          <w:color w:val="FF0000"/>
        </w:rPr>
        <w:t xml:space="preserve">employing </w:t>
      </w:r>
      <w:r w:rsidR="00681A4D" w:rsidRPr="00B349FB">
        <w:rPr>
          <w:color w:val="FF0000"/>
        </w:rPr>
        <w:t>digits in random position</w:t>
      </w:r>
      <w:ins w:id="14" w:author="Courtney Goodridge" w:date="2022-12-02T09:08:00Z">
        <w:r w:rsidR="0087529A">
          <w:rPr>
            <w:color w:val="FF0000"/>
          </w:rPr>
          <w:t>s</w:t>
        </w:r>
      </w:ins>
      <w:r w:rsidR="00711904">
        <w:rPr>
          <w:color w:val="FF0000"/>
        </w:rPr>
        <w:t xml:space="preserve">. </w:t>
      </w:r>
      <w:r w:rsidR="009C4331">
        <w:rPr>
          <w:color w:val="FF0000"/>
        </w:rPr>
        <w:t xml:space="preserve">The latter point </w:t>
      </w:r>
      <w:r w:rsidR="00711904">
        <w:rPr>
          <w:color w:val="FF0000"/>
        </w:rPr>
        <w:t>would disrupt the meaningful</w:t>
      </w:r>
      <w:r w:rsidR="00CE38C8">
        <w:rPr>
          <w:color w:val="FF0000"/>
        </w:rPr>
        <w:t>ness of the</w:t>
      </w:r>
      <w:r w:rsidR="00711904">
        <w:rPr>
          <w:color w:val="FF0000"/>
        </w:rPr>
        <w:t xml:space="preserve"> global figure</w:t>
      </w:r>
      <w:r w:rsidR="009C4331">
        <w:rPr>
          <w:color w:val="FF0000"/>
        </w:rPr>
        <w:t xml:space="preserve"> and would help </w:t>
      </w:r>
      <w:r w:rsidR="00976394">
        <w:rPr>
          <w:color w:val="FF0000"/>
        </w:rPr>
        <w:t>to further investigate</w:t>
      </w:r>
      <w:r w:rsidR="009C4331">
        <w:rPr>
          <w:color w:val="FF0000"/>
        </w:rPr>
        <w:t xml:space="preserve"> the effect of global </w:t>
      </w:r>
      <w:r w:rsidR="00FF1180">
        <w:rPr>
          <w:color w:val="FF0000"/>
        </w:rPr>
        <w:t>precedence (Navon, 1977)</w:t>
      </w:r>
      <w:r w:rsidR="00681A4D" w:rsidRPr="00B349FB">
        <w:rPr>
          <w:color w:val="FF0000"/>
        </w:rPr>
        <w:t>.</w:t>
      </w:r>
      <w:r w:rsidR="00CE38C8">
        <w:rPr>
          <w:color w:val="000000" w:themeColor="text1"/>
        </w:rPr>
        <w:t xml:space="preserve"> </w:t>
      </w:r>
      <w:r w:rsidR="00BC0B8B" w:rsidRPr="00CC339C">
        <w:rPr>
          <w:color w:val="000000" w:themeColor="text1"/>
        </w:rPr>
        <w:t xml:space="preserve">Finally, as different task demands produced different results in some contexts, our findings should be replicated with different SNARC tasks, such as parity judgment. </w:t>
      </w:r>
    </w:p>
    <w:p w14:paraId="60065840" w14:textId="6E28038B" w:rsidR="00FA67D5" w:rsidRPr="00CC339C" w:rsidRDefault="00C73119" w:rsidP="006544CF">
      <w:pPr>
        <w:spacing w:line="480" w:lineRule="auto"/>
        <w:ind w:firstLine="720"/>
        <w:jc w:val="both"/>
        <w:rPr>
          <w:color w:val="000000" w:themeColor="text1"/>
        </w:rPr>
      </w:pPr>
      <w:r w:rsidRPr="00CC339C">
        <w:rPr>
          <w:color w:val="000000" w:themeColor="text1"/>
        </w:rPr>
        <w:t>To conclude, o</w:t>
      </w:r>
      <w:r w:rsidR="00490541" w:rsidRPr="00CC339C">
        <w:rPr>
          <w:color w:val="000000" w:themeColor="text1"/>
        </w:rPr>
        <w:t xml:space="preserve">ur results support recent </w:t>
      </w:r>
      <w:r w:rsidR="00844F2E" w:rsidRPr="00CC339C">
        <w:rPr>
          <w:color w:val="000000" w:themeColor="text1"/>
        </w:rPr>
        <w:t>evidence</w:t>
      </w:r>
      <w:r w:rsidR="00490541" w:rsidRPr="00CC339C">
        <w:rPr>
          <w:color w:val="000000" w:themeColor="text1"/>
        </w:rPr>
        <w:t xml:space="preserve"> in favour of two independent processing systems for symbolic and non-symbolic numerals (</w:t>
      </w:r>
      <w:proofErr w:type="spellStart"/>
      <w:r w:rsidR="00490541" w:rsidRPr="00CC339C">
        <w:rPr>
          <w:color w:val="000000" w:themeColor="text1"/>
        </w:rPr>
        <w:t>Marinova</w:t>
      </w:r>
      <w:proofErr w:type="spellEnd"/>
      <w:r w:rsidR="00490541" w:rsidRPr="00CC339C">
        <w:rPr>
          <w:color w:val="000000" w:themeColor="text1"/>
        </w:rPr>
        <w:t xml:space="preserve"> et al., 2021; </w:t>
      </w:r>
      <w:proofErr w:type="spellStart"/>
      <w:r w:rsidR="00490541" w:rsidRPr="00CC339C">
        <w:rPr>
          <w:color w:val="000000" w:themeColor="text1"/>
        </w:rPr>
        <w:t>Sasanguie</w:t>
      </w:r>
      <w:proofErr w:type="spellEnd"/>
      <w:r w:rsidR="00490541" w:rsidRPr="00CC339C">
        <w:rPr>
          <w:color w:val="000000" w:themeColor="text1"/>
        </w:rPr>
        <w:t xml:space="preserve"> et al., 2017</w:t>
      </w:r>
      <w:r w:rsidR="00844F2E" w:rsidRPr="00CC339C">
        <w:rPr>
          <w:color w:val="000000" w:themeColor="text1"/>
        </w:rPr>
        <w:t>) and</w:t>
      </w:r>
      <w:r w:rsidR="00490541" w:rsidRPr="00CC339C">
        <w:rPr>
          <w:color w:val="000000" w:themeColor="text1"/>
        </w:rPr>
        <w:t xml:space="preserve"> </w:t>
      </w:r>
      <w:r w:rsidRPr="00CC339C">
        <w:rPr>
          <w:color w:val="000000" w:themeColor="text1"/>
        </w:rPr>
        <w:t>are</w:t>
      </w:r>
      <w:r w:rsidR="00490541" w:rsidRPr="00CC339C">
        <w:rPr>
          <w:color w:val="000000" w:themeColor="text1"/>
        </w:rPr>
        <w:t xml:space="preserve"> in line with </w:t>
      </w:r>
      <w:r w:rsidR="00292136" w:rsidRPr="00CC339C">
        <w:rPr>
          <w:color w:val="000000" w:themeColor="text1"/>
        </w:rPr>
        <w:t>studies</w:t>
      </w:r>
      <w:r w:rsidR="00490541" w:rsidRPr="00CC339C">
        <w:rPr>
          <w:color w:val="000000" w:themeColor="text1"/>
        </w:rPr>
        <w:t xml:space="preserve"> </w:t>
      </w:r>
      <w:r w:rsidRPr="00CC339C">
        <w:rPr>
          <w:color w:val="000000" w:themeColor="text1"/>
        </w:rPr>
        <w:t>suggesting</w:t>
      </w:r>
      <w:r w:rsidR="006544CF" w:rsidRPr="00CC339C">
        <w:rPr>
          <w:color w:val="000000" w:themeColor="text1"/>
        </w:rPr>
        <w:t xml:space="preserve"> a fundamental </w:t>
      </w:r>
      <w:r w:rsidR="00292136" w:rsidRPr="00CC339C">
        <w:rPr>
          <w:color w:val="000000" w:themeColor="text1"/>
        </w:rPr>
        <w:t>distinction</w:t>
      </w:r>
      <w:r w:rsidR="006544CF" w:rsidRPr="00CC339C">
        <w:rPr>
          <w:color w:val="000000" w:themeColor="text1"/>
        </w:rPr>
        <w:t xml:space="preserve"> between these two numerical formats (</w:t>
      </w:r>
      <w:proofErr w:type="spellStart"/>
      <w:r w:rsidR="00292136" w:rsidRPr="00CC339C">
        <w:rPr>
          <w:color w:val="000000" w:themeColor="text1"/>
          <w:shd w:val="clear" w:color="auto" w:fill="FFFFFF"/>
        </w:rPr>
        <w:t>Algom</w:t>
      </w:r>
      <w:proofErr w:type="spellEnd"/>
      <w:r w:rsidR="00292136" w:rsidRPr="00CC339C">
        <w:rPr>
          <w:color w:val="000000" w:themeColor="text1"/>
          <w:shd w:val="clear" w:color="auto" w:fill="FFFFFF"/>
        </w:rPr>
        <w:t>, 2021; Bar et al., 2019</w:t>
      </w:r>
      <w:r w:rsidR="006544CF" w:rsidRPr="00CC339C">
        <w:rPr>
          <w:color w:val="000000" w:themeColor="text1"/>
        </w:rPr>
        <w:t>)</w:t>
      </w:r>
      <w:r w:rsidR="00FA67D5" w:rsidRPr="00CC339C">
        <w:rPr>
          <w:color w:val="000000" w:themeColor="text1"/>
        </w:rPr>
        <w:t xml:space="preserve">. </w:t>
      </w:r>
      <w:r w:rsidR="00285898" w:rsidRPr="00CC339C">
        <w:rPr>
          <w:color w:val="000000" w:themeColor="text1"/>
        </w:rPr>
        <w:t xml:space="preserve">Our </w:t>
      </w:r>
      <w:r w:rsidR="00C90F77" w:rsidRPr="00CC339C">
        <w:rPr>
          <w:color w:val="000000" w:themeColor="text1"/>
        </w:rPr>
        <w:t xml:space="preserve">study </w:t>
      </w:r>
      <w:r w:rsidR="00D019A9" w:rsidRPr="00CC339C">
        <w:rPr>
          <w:color w:val="000000" w:themeColor="text1"/>
        </w:rPr>
        <w:t>provide</w:t>
      </w:r>
      <w:r w:rsidR="00791E9E" w:rsidRPr="00CC339C">
        <w:rPr>
          <w:color w:val="000000" w:themeColor="text1"/>
        </w:rPr>
        <w:t>s</w:t>
      </w:r>
      <w:r w:rsidR="00C90F77" w:rsidRPr="00CC339C">
        <w:rPr>
          <w:color w:val="000000" w:themeColor="text1"/>
        </w:rPr>
        <w:t xml:space="preserve"> challenging</w:t>
      </w:r>
      <w:r w:rsidR="0068145A" w:rsidRPr="00CC339C">
        <w:rPr>
          <w:color w:val="000000" w:themeColor="text1"/>
        </w:rPr>
        <w:t xml:space="preserve"> evidence for</w:t>
      </w:r>
      <w:r w:rsidR="00C90F77" w:rsidRPr="00CC339C">
        <w:rPr>
          <w:color w:val="000000" w:themeColor="text1"/>
        </w:rPr>
        <w:t xml:space="preserve"> </w:t>
      </w:r>
      <w:r w:rsidR="0068145A" w:rsidRPr="00CC339C">
        <w:rPr>
          <w:color w:val="000000" w:themeColor="text1"/>
        </w:rPr>
        <w:t xml:space="preserve">the </w:t>
      </w:r>
      <w:r w:rsidR="00285898" w:rsidRPr="00CC339C">
        <w:rPr>
          <w:color w:val="000000" w:themeColor="text1"/>
        </w:rPr>
        <w:t>ANS</w:t>
      </w:r>
      <w:r w:rsidR="0068145A" w:rsidRPr="00CC339C">
        <w:rPr>
          <w:color w:val="000000" w:themeColor="text1"/>
        </w:rPr>
        <w:t xml:space="preserve"> </w:t>
      </w:r>
      <w:r w:rsidR="00D537E8" w:rsidRPr="00CC339C">
        <w:rPr>
          <w:color w:val="000000" w:themeColor="text1"/>
        </w:rPr>
        <w:t>theory</w:t>
      </w:r>
      <w:r w:rsidR="004936D7">
        <w:rPr>
          <w:color w:val="000000" w:themeColor="text1"/>
        </w:rPr>
        <w:t>, as well as</w:t>
      </w:r>
      <w:r w:rsidR="006B03E4" w:rsidRPr="00CC339C">
        <w:rPr>
          <w:color w:val="000000" w:themeColor="text1"/>
        </w:rPr>
        <w:t xml:space="preserve"> </w:t>
      </w:r>
      <w:r w:rsidR="004467DB" w:rsidRPr="00CC339C">
        <w:rPr>
          <w:color w:val="000000" w:themeColor="text1"/>
        </w:rPr>
        <w:t>the ATOM</w:t>
      </w:r>
      <w:r w:rsidR="006B03E4" w:rsidRPr="00CC339C">
        <w:rPr>
          <w:color w:val="000000" w:themeColor="text1"/>
        </w:rPr>
        <w:t xml:space="preserve"> (Walsh, 2003)</w:t>
      </w:r>
      <w:r w:rsidR="004467DB" w:rsidRPr="00CC339C">
        <w:rPr>
          <w:color w:val="000000" w:themeColor="text1"/>
        </w:rPr>
        <w:t xml:space="preserve"> and the WM model (</w:t>
      </w:r>
      <w:r w:rsidR="006B03E4" w:rsidRPr="00CC339C">
        <w:rPr>
          <w:color w:val="000000" w:themeColor="text1"/>
        </w:rPr>
        <w:t xml:space="preserve">van Dijck &amp; </w:t>
      </w:r>
      <w:proofErr w:type="spellStart"/>
      <w:r w:rsidR="006B03E4" w:rsidRPr="00CC339C">
        <w:rPr>
          <w:color w:val="000000" w:themeColor="text1"/>
        </w:rPr>
        <w:t>Fias</w:t>
      </w:r>
      <w:proofErr w:type="spellEnd"/>
      <w:r w:rsidR="006B03E4" w:rsidRPr="00CC339C">
        <w:rPr>
          <w:color w:val="000000" w:themeColor="text1"/>
        </w:rPr>
        <w:t>, 2011</w:t>
      </w:r>
      <w:r w:rsidR="004467DB" w:rsidRPr="00CC339C">
        <w:rPr>
          <w:color w:val="000000" w:themeColor="text1"/>
        </w:rPr>
        <w:t>)</w:t>
      </w:r>
      <w:r w:rsidR="004936D7">
        <w:rPr>
          <w:color w:val="000000" w:themeColor="text1"/>
        </w:rPr>
        <w:t>.</w:t>
      </w:r>
    </w:p>
    <w:p w14:paraId="5C1FB830" w14:textId="75FA54DD" w:rsidR="00550569" w:rsidRPr="00CC339C" w:rsidRDefault="00550569" w:rsidP="00C448DC">
      <w:pPr>
        <w:spacing w:line="480" w:lineRule="auto"/>
        <w:jc w:val="both"/>
        <w:rPr>
          <w:color w:val="000000" w:themeColor="text1"/>
        </w:rPr>
      </w:pPr>
    </w:p>
    <w:p w14:paraId="08F6713C" w14:textId="29C12B25" w:rsidR="00A16BCC" w:rsidRPr="00CC339C" w:rsidRDefault="00A16BCC" w:rsidP="00C448DC">
      <w:pPr>
        <w:spacing w:line="480" w:lineRule="auto"/>
        <w:jc w:val="both"/>
        <w:rPr>
          <w:color w:val="000000" w:themeColor="text1"/>
        </w:rPr>
      </w:pPr>
    </w:p>
    <w:p w14:paraId="3E3B8667" w14:textId="77777777" w:rsidR="00434B2E" w:rsidRPr="00CC339C" w:rsidRDefault="00434B2E" w:rsidP="00C448DC">
      <w:pPr>
        <w:spacing w:line="480" w:lineRule="auto"/>
        <w:jc w:val="both"/>
        <w:rPr>
          <w:color w:val="000000" w:themeColor="text1"/>
        </w:rPr>
      </w:pPr>
    </w:p>
    <w:p w14:paraId="6133892C" w14:textId="77777777" w:rsidR="00C448DC" w:rsidRPr="00CC339C" w:rsidRDefault="00C448DC">
      <w:pPr>
        <w:rPr>
          <w:color w:val="000000" w:themeColor="text1"/>
        </w:rPr>
      </w:pPr>
      <w:r w:rsidRPr="00CC339C">
        <w:rPr>
          <w:color w:val="000000" w:themeColor="text1"/>
        </w:rPr>
        <w:br w:type="page"/>
      </w:r>
    </w:p>
    <w:p w14:paraId="1701F760" w14:textId="77777777" w:rsidR="00C448DC" w:rsidRPr="00CC339C" w:rsidRDefault="00C448DC" w:rsidP="00C448DC">
      <w:pPr>
        <w:spacing w:line="480" w:lineRule="auto"/>
        <w:jc w:val="both"/>
        <w:rPr>
          <w:b/>
          <w:bCs/>
          <w:color w:val="000000" w:themeColor="text1"/>
        </w:rPr>
      </w:pPr>
      <w:r w:rsidRPr="00CC339C">
        <w:rPr>
          <w:b/>
          <w:bCs/>
          <w:color w:val="000000" w:themeColor="text1"/>
        </w:rPr>
        <w:lastRenderedPageBreak/>
        <w:t>Acknowledgments:</w:t>
      </w:r>
    </w:p>
    <w:p w14:paraId="417BE129" w14:textId="77777777" w:rsidR="00C448DC" w:rsidRPr="00CC339C" w:rsidRDefault="00C448DC" w:rsidP="00C448DC">
      <w:pPr>
        <w:spacing w:line="480" w:lineRule="auto"/>
        <w:jc w:val="both"/>
        <w:rPr>
          <w:color w:val="000000" w:themeColor="text1"/>
        </w:rPr>
      </w:pPr>
      <w:r w:rsidRPr="00CC339C">
        <w:rPr>
          <w:color w:val="000000" w:themeColor="text1"/>
        </w:rPr>
        <w:t>We thank Jamie Sargent-Walker for helping with proofreading and formatting.</w:t>
      </w:r>
    </w:p>
    <w:p w14:paraId="4403A1D8" w14:textId="77777777" w:rsidR="00C448DC" w:rsidRPr="00CC339C" w:rsidRDefault="00C448DC" w:rsidP="00C448DC">
      <w:pPr>
        <w:spacing w:before="100" w:beforeAutospacing="1" w:after="100" w:afterAutospacing="1" w:line="480" w:lineRule="auto"/>
        <w:rPr>
          <w:color w:val="000000" w:themeColor="text1"/>
        </w:rPr>
      </w:pPr>
      <w:r w:rsidRPr="00CC339C">
        <w:rPr>
          <w:b/>
          <w:bCs/>
          <w:color w:val="000000" w:themeColor="text1"/>
        </w:rPr>
        <w:t>Dataset:</w:t>
      </w:r>
      <w:r w:rsidRPr="00CC339C">
        <w:rPr>
          <w:color w:val="000000" w:themeColor="text1"/>
        </w:rPr>
        <w:t xml:space="preserve"> </w:t>
      </w:r>
    </w:p>
    <w:p w14:paraId="4879C014" w14:textId="1F6A1711" w:rsidR="00C448DC" w:rsidRPr="00CC339C" w:rsidRDefault="00C448DC" w:rsidP="00C448DC">
      <w:pPr>
        <w:spacing w:before="100" w:beforeAutospacing="1" w:after="100" w:afterAutospacing="1" w:line="480" w:lineRule="auto"/>
        <w:rPr>
          <w:rFonts w:ascii="AdvOTf9433e2d" w:hAnsi="AdvOTf9433e2d"/>
          <w:color w:val="000000" w:themeColor="text1"/>
          <w:sz w:val="16"/>
          <w:szCs w:val="16"/>
        </w:rPr>
      </w:pPr>
      <w:r w:rsidRPr="00CC339C">
        <w:rPr>
          <w:color w:val="000000" w:themeColor="text1"/>
        </w:rPr>
        <w:t>All data and codes have been made publicly available at the Opens Science Framework and can be accessed at https://osf.io/e7rj3/.</w:t>
      </w:r>
    </w:p>
    <w:p w14:paraId="604D0A86" w14:textId="77777777" w:rsidR="00C448DC" w:rsidRPr="00CC339C" w:rsidRDefault="00C448DC" w:rsidP="00C448DC">
      <w:pPr>
        <w:spacing w:line="480" w:lineRule="auto"/>
        <w:jc w:val="both"/>
        <w:rPr>
          <w:b/>
          <w:bCs/>
          <w:color w:val="000000" w:themeColor="text1"/>
        </w:rPr>
      </w:pPr>
      <w:r w:rsidRPr="00CC339C">
        <w:rPr>
          <w:b/>
          <w:bCs/>
          <w:color w:val="000000" w:themeColor="text1"/>
        </w:rPr>
        <w:t>Declaration of interest:</w:t>
      </w:r>
    </w:p>
    <w:p w14:paraId="321727B7" w14:textId="080FDD4A" w:rsidR="00020BCC" w:rsidRPr="00CC339C" w:rsidRDefault="00C448DC" w:rsidP="00C448DC">
      <w:pPr>
        <w:spacing w:line="480" w:lineRule="auto"/>
        <w:jc w:val="both"/>
        <w:rPr>
          <w:strike/>
          <w:color w:val="000000" w:themeColor="text1"/>
        </w:rPr>
      </w:pPr>
      <w:r w:rsidRPr="00CC339C">
        <w:rPr>
          <w:color w:val="000000" w:themeColor="text1"/>
        </w:rPr>
        <w:t>none</w:t>
      </w:r>
      <w:r w:rsidR="00020BCC" w:rsidRPr="00CC339C">
        <w:rPr>
          <w:color w:val="000000" w:themeColor="text1"/>
        </w:rPr>
        <w:br w:type="page"/>
      </w:r>
    </w:p>
    <w:p w14:paraId="2B59BB13" w14:textId="62F9D0A0" w:rsidR="008B1903" w:rsidRPr="00CC339C" w:rsidRDefault="00F7697A" w:rsidP="00C448DC">
      <w:pPr>
        <w:spacing w:line="480" w:lineRule="auto"/>
        <w:rPr>
          <w:b/>
          <w:bCs/>
          <w:color w:val="000000" w:themeColor="text1"/>
        </w:rPr>
      </w:pPr>
      <w:r w:rsidRPr="00CC339C">
        <w:rPr>
          <w:b/>
          <w:bCs/>
          <w:color w:val="000000" w:themeColor="text1"/>
        </w:rPr>
        <w:lastRenderedPageBreak/>
        <w:t xml:space="preserve">5.0 </w:t>
      </w:r>
      <w:r w:rsidR="00020BCC" w:rsidRPr="00CC339C">
        <w:rPr>
          <w:b/>
          <w:bCs/>
          <w:color w:val="000000" w:themeColor="text1"/>
        </w:rPr>
        <w:t>References</w:t>
      </w:r>
    </w:p>
    <w:p w14:paraId="7A84525C" w14:textId="429F64AA" w:rsidR="00177654" w:rsidRPr="00CC339C" w:rsidRDefault="00177654" w:rsidP="00C448DC">
      <w:pPr>
        <w:spacing w:line="480" w:lineRule="auto"/>
        <w:ind w:left="720" w:hanging="720"/>
        <w:rPr>
          <w:color w:val="000000" w:themeColor="text1"/>
          <w:shd w:val="clear" w:color="auto" w:fill="FFFFFF"/>
        </w:rPr>
      </w:pPr>
      <w:proofErr w:type="spellStart"/>
      <w:r w:rsidRPr="00CC339C">
        <w:rPr>
          <w:color w:val="000000" w:themeColor="text1"/>
          <w:shd w:val="clear" w:color="auto" w:fill="FFFFFF"/>
        </w:rPr>
        <w:t>Algom</w:t>
      </w:r>
      <w:proofErr w:type="spellEnd"/>
      <w:r w:rsidRPr="00CC339C">
        <w:rPr>
          <w:color w:val="000000" w:themeColor="text1"/>
          <w:shd w:val="clear" w:color="auto" w:fill="FFFFFF"/>
        </w:rPr>
        <w:t>, D. (2021). The Weber–Fechner law: A misnomer that persists but that should go away. </w:t>
      </w:r>
      <w:r w:rsidRPr="00CC339C">
        <w:rPr>
          <w:i/>
          <w:iCs/>
          <w:color w:val="000000" w:themeColor="text1"/>
          <w:shd w:val="clear" w:color="auto" w:fill="FFFFFF"/>
        </w:rPr>
        <w:t>Psychological Review</w:t>
      </w:r>
      <w:r w:rsidRPr="00CC339C">
        <w:rPr>
          <w:color w:val="000000" w:themeColor="text1"/>
          <w:shd w:val="clear" w:color="auto" w:fill="FFFFFF"/>
        </w:rPr>
        <w:t>. http://dx.doi.org/10.1037/rev0000278</w:t>
      </w:r>
    </w:p>
    <w:p w14:paraId="48FC6847" w14:textId="6421AA04" w:rsidR="0064166D" w:rsidRPr="00CC339C" w:rsidRDefault="0064166D" w:rsidP="00C448DC">
      <w:pPr>
        <w:spacing w:line="480" w:lineRule="auto"/>
        <w:ind w:left="720" w:hanging="720"/>
        <w:rPr>
          <w:color w:val="000000" w:themeColor="text1"/>
          <w:shd w:val="clear" w:color="auto" w:fill="FFFFFF"/>
        </w:rPr>
      </w:pPr>
      <w:proofErr w:type="spellStart"/>
      <w:r w:rsidRPr="00CC339C">
        <w:rPr>
          <w:color w:val="000000" w:themeColor="text1"/>
          <w:shd w:val="clear" w:color="auto" w:fill="FFFFFF"/>
        </w:rPr>
        <w:t>Ariga</w:t>
      </w:r>
      <w:proofErr w:type="spellEnd"/>
      <w:r w:rsidRPr="00CC339C">
        <w:rPr>
          <w:color w:val="000000" w:themeColor="text1"/>
          <w:shd w:val="clear" w:color="auto" w:fill="FFFFFF"/>
        </w:rPr>
        <w:t>, A., &amp; Saito, S. (2019). Spatial–musical association of response codes without sound. </w:t>
      </w:r>
      <w:r w:rsidRPr="00CC339C">
        <w:rPr>
          <w:i/>
          <w:iCs/>
          <w:color w:val="000000" w:themeColor="text1"/>
          <w:shd w:val="clear" w:color="auto" w:fill="FFFFFF"/>
        </w:rPr>
        <w:t xml:space="preserve">Quarterly Journal </w:t>
      </w:r>
      <w:proofErr w:type="gramStart"/>
      <w:r w:rsidRPr="00CC339C">
        <w:rPr>
          <w:i/>
          <w:iCs/>
          <w:color w:val="000000" w:themeColor="text1"/>
          <w:shd w:val="clear" w:color="auto" w:fill="FFFFFF"/>
        </w:rPr>
        <w:t>Of</w:t>
      </w:r>
      <w:proofErr w:type="gramEnd"/>
      <w:r w:rsidRPr="00CC339C">
        <w:rPr>
          <w:i/>
          <w:iCs/>
          <w:color w:val="000000" w:themeColor="text1"/>
          <w:shd w:val="clear" w:color="auto" w:fill="FFFFFF"/>
        </w:rPr>
        <w:t xml:space="preserve"> Experimental Psychology</w:t>
      </w:r>
      <w:r w:rsidRPr="00CC339C">
        <w:rPr>
          <w:color w:val="000000" w:themeColor="text1"/>
          <w:shd w:val="clear" w:color="auto" w:fill="FFFFFF"/>
        </w:rPr>
        <w:t>, </w:t>
      </w:r>
      <w:r w:rsidRPr="00CC339C">
        <w:rPr>
          <w:i/>
          <w:iCs/>
          <w:color w:val="000000" w:themeColor="text1"/>
          <w:shd w:val="clear" w:color="auto" w:fill="FFFFFF"/>
        </w:rPr>
        <w:t>72</w:t>
      </w:r>
      <w:r w:rsidRPr="00CC339C">
        <w:rPr>
          <w:color w:val="000000" w:themeColor="text1"/>
          <w:shd w:val="clear" w:color="auto" w:fill="FFFFFF"/>
        </w:rPr>
        <w:t>(9), 2288-2301. https://doi.org/10.1177/1747021819838831.</w:t>
      </w:r>
    </w:p>
    <w:p w14:paraId="163955AB" w14:textId="77777777" w:rsidR="0064166D" w:rsidRPr="00533BD1" w:rsidRDefault="0064166D" w:rsidP="00C448DC">
      <w:pPr>
        <w:spacing w:line="480" w:lineRule="auto"/>
        <w:ind w:left="720" w:hanging="720"/>
        <w:rPr>
          <w:color w:val="000000" w:themeColor="text1"/>
          <w:lang w:val="it-IT"/>
        </w:rPr>
      </w:pPr>
      <w:proofErr w:type="spellStart"/>
      <w:r w:rsidRPr="00CC339C">
        <w:rPr>
          <w:color w:val="000000" w:themeColor="text1"/>
          <w:shd w:val="clear" w:color="auto" w:fill="FFFFFF"/>
        </w:rPr>
        <w:t>Bächtold</w:t>
      </w:r>
      <w:proofErr w:type="spellEnd"/>
      <w:r w:rsidRPr="00CC339C">
        <w:rPr>
          <w:color w:val="000000" w:themeColor="text1"/>
          <w:shd w:val="clear" w:color="auto" w:fill="FFFFFF"/>
        </w:rPr>
        <w:t xml:space="preserve">, D., </w:t>
      </w:r>
      <w:proofErr w:type="spellStart"/>
      <w:r w:rsidRPr="00CC339C">
        <w:rPr>
          <w:color w:val="000000" w:themeColor="text1"/>
          <w:shd w:val="clear" w:color="auto" w:fill="FFFFFF"/>
        </w:rPr>
        <w:t>Baumüller</w:t>
      </w:r>
      <w:proofErr w:type="spellEnd"/>
      <w:r w:rsidRPr="00CC339C">
        <w:rPr>
          <w:color w:val="000000" w:themeColor="text1"/>
          <w:shd w:val="clear" w:color="auto" w:fill="FFFFFF"/>
        </w:rPr>
        <w:t>, M., &amp; Brugger, P. (1998). Stimulus-response compatibility in representational space. </w:t>
      </w:r>
      <w:r w:rsidRPr="00533BD1">
        <w:rPr>
          <w:i/>
          <w:iCs/>
          <w:color w:val="000000" w:themeColor="text1"/>
          <w:shd w:val="clear" w:color="auto" w:fill="FFFFFF"/>
          <w:lang w:val="it-IT"/>
        </w:rPr>
        <w:t>Neuropsychologia</w:t>
      </w:r>
      <w:r w:rsidRPr="00533BD1">
        <w:rPr>
          <w:color w:val="000000" w:themeColor="text1"/>
          <w:shd w:val="clear" w:color="auto" w:fill="FFFFFF"/>
          <w:lang w:val="it-IT"/>
        </w:rPr>
        <w:t>, </w:t>
      </w:r>
      <w:r w:rsidRPr="00533BD1">
        <w:rPr>
          <w:i/>
          <w:iCs/>
          <w:color w:val="000000" w:themeColor="text1"/>
          <w:shd w:val="clear" w:color="auto" w:fill="FFFFFF"/>
          <w:lang w:val="it-IT"/>
        </w:rPr>
        <w:t>36</w:t>
      </w:r>
      <w:r w:rsidRPr="00533BD1">
        <w:rPr>
          <w:color w:val="000000" w:themeColor="text1"/>
          <w:shd w:val="clear" w:color="auto" w:fill="FFFFFF"/>
          <w:lang w:val="it-IT"/>
        </w:rPr>
        <w:t>(8), 731-735. https://doi.org/10.1016/s0028-3932(98)00002-5.</w:t>
      </w:r>
    </w:p>
    <w:p w14:paraId="30984DD9" w14:textId="665EEBA5" w:rsidR="0064166D" w:rsidRPr="00CC339C" w:rsidRDefault="0064166D" w:rsidP="00C448DC">
      <w:pPr>
        <w:spacing w:line="480" w:lineRule="auto"/>
        <w:ind w:left="720" w:hanging="720"/>
        <w:rPr>
          <w:color w:val="000000" w:themeColor="text1"/>
          <w:shd w:val="clear" w:color="auto" w:fill="FFFFFF"/>
        </w:rPr>
      </w:pPr>
      <w:r w:rsidRPr="00533BD1">
        <w:rPr>
          <w:color w:val="000000" w:themeColor="text1"/>
          <w:shd w:val="clear" w:color="auto" w:fill="FFFFFF"/>
          <w:lang w:val="it-IT"/>
        </w:rPr>
        <w:t xml:space="preserve">Baldassi, G., Murgia, M., Prpic, V., Rigutti, S., Domijan, D., Agostini, T., &amp; Fantoni, C. (2020). </w:t>
      </w:r>
      <w:r w:rsidRPr="00CC339C">
        <w:rPr>
          <w:color w:val="000000" w:themeColor="text1"/>
          <w:shd w:val="clear" w:color="auto" w:fill="FFFFFF"/>
        </w:rPr>
        <w:t>Large as being on top of the world and small as hitting the roof: a common magnitude representation for the comparison of emotions and numbers. </w:t>
      </w:r>
      <w:r w:rsidRPr="00CC339C">
        <w:rPr>
          <w:i/>
          <w:iCs/>
          <w:color w:val="000000" w:themeColor="text1"/>
          <w:shd w:val="clear" w:color="auto" w:fill="FFFFFF"/>
        </w:rPr>
        <w:t>Psychological Research</w:t>
      </w:r>
      <w:r w:rsidRPr="00CC339C">
        <w:rPr>
          <w:color w:val="000000" w:themeColor="text1"/>
          <w:shd w:val="clear" w:color="auto" w:fill="FFFFFF"/>
        </w:rPr>
        <w:t>, </w:t>
      </w:r>
      <w:r w:rsidRPr="00CC339C">
        <w:rPr>
          <w:i/>
          <w:iCs/>
          <w:color w:val="000000" w:themeColor="text1"/>
          <w:shd w:val="clear" w:color="auto" w:fill="FFFFFF"/>
        </w:rPr>
        <w:t>85</w:t>
      </w:r>
      <w:r w:rsidRPr="00CC339C">
        <w:rPr>
          <w:color w:val="000000" w:themeColor="text1"/>
          <w:shd w:val="clear" w:color="auto" w:fill="FFFFFF"/>
        </w:rPr>
        <w:t xml:space="preserve">(3), 1272-1291. </w:t>
      </w:r>
      <w:hyperlink r:id="rId15" w:history="1">
        <w:r w:rsidR="00177654" w:rsidRPr="00CC339C">
          <w:rPr>
            <w:rStyle w:val="Hyperlink"/>
            <w:color w:val="000000" w:themeColor="text1"/>
            <w:shd w:val="clear" w:color="auto" w:fill="FFFFFF"/>
          </w:rPr>
          <w:t>https://doi.org/10.1007/s00426-020-01306-3</w:t>
        </w:r>
      </w:hyperlink>
    </w:p>
    <w:p w14:paraId="762BB8CE" w14:textId="44CF2F24" w:rsidR="00177654" w:rsidRPr="00CC339C" w:rsidRDefault="00177654" w:rsidP="00C448DC">
      <w:pPr>
        <w:spacing w:line="480" w:lineRule="auto"/>
        <w:ind w:left="720" w:hanging="720"/>
        <w:rPr>
          <w:color w:val="000000" w:themeColor="text1"/>
          <w:shd w:val="clear" w:color="auto" w:fill="FFFFFF"/>
        </w:rPr>
      </w:pPr>
      <w:r w:rsidRPr="00CC339C">
        <w:rPr>
          <w:color w:val="000000" w:themeColor="text1"/>
          <w:shd w:val="clear" w:color="auto" w:fill="FFFFFF"/>
        </w:rPr>
        <w:t xml:space="preserve">Bar, H., Fischer, M. H., &amp; </w:t>
      </w:r>
      <w:proofErr w:type="spellStart"/>
      <w:r w:rsidRPr="00CC339C">
        <w:rPr>
          <w:color w:val="000000" w:themeColor="text1"/>
          <w:shd w:val="clear" w:color="auto" w:fill="FFFFFF"/>
        </w:rPr>
        <w:t>Algom</w:t>
      </w:r>
      <w:proofErr w:type="spellEnd"/>
      <w:r w:rsidRPr="00CC339C">
        <w:rPr>
          <w:color w:val="000000" w:themeColor="text1"/>
          <w:shd w:val="clear" w:color="auto" w:fill="FFFFFF"/>
        </w:rPr>
        <w:t>, D. (2019). On the linear representation of numbers: Evidence from a new two-numbers-to-two positions task. </w:t>
      </w:r>
      <w:r w:rsidRPr="00CC339C">
        <w:rPr>
          <w:i/>
          <w:iCs/>
          <w:color w:val="000000" w:themeColor="text1"/>
          <w:shd w:val="clear" w:color="auto" w:fill="FFFFFF"/>
        </w:rPr>
        <w:t>Psychological Research</w:t>
      </w:r>
      <w:r w:rsidRPr="00CC339C">
        <w:rPr>
          <w:color w:val="000000" w:themeColor="text1"/>
          <w:shd w:val="clear" w:color="auto" w:fill="FFFFFF"/>
        </w:rPr>
        <w:t>, </w:t>
      </w:r>
      <w:r w:rsidRPr="00CC339C">
        <w:rPr>
          <w:i/>
          <w:iCs/>
          <w:color w:val="000000" w:themeColor="text1"/>
          <w:shd w:val="clear" w:color="auto" w:fill="FFFFFF"/>
        </w:rPr>
        <w:t>83</w:t>
      </w:r>
      <w:r w:rsidRPr="00CC339C">
        <w:rPr>
          <w:color w:val="000000" w:themeColor="text1"/>
          <w:shd w:val="clear" w:color="auto" w:fill="FFFFFF"/>
        </w:rPr>
        <w:t xml:space="preserve">(1), 48-63. </w:t>
      </w:r>
      <w:r w:rsidRPr="00CC339C">
        <w:rPr>
          <w:color w:val="000000" w:themeColor="text1"/>
          <w:shd w:val="clear" w:color="auto" w:fill="FCFCFC"/>
        </w:rPr>
        <w:t>https://doi.org/10.1007/s00426-018-1063-y</w:t>
      </w:r>
    </w:p>
    <w:p w14:paraId="5DEF57AB" w14:textId="77777777" w:rsidR="0064166D" w:rsidRPr="00CC339C" w:rsidRDefault="0064166D" w:rsidP="00C448DC">
      <w:pPr>
        <w:spacing w:line="480" w:lineRule="auto"/>
        <w:ind w:left="720" w:hanging="720"/>
        <w:rPr>
          <w:color w:val="000000" w:themeColor="text1"/>
        </w:rPr>
      </w:pPr>
      <w:proofErr w:type="spellStart"/>
      <w:r w:rsidRPr="00CC339C">
        <w:rPr>
          <w:color w:val="000000" w:themeColor="text1"/>
          <w:shd w:val="clear" w:color="auto" w:fill="FFFFFF"/>
        </w:rPr>
        <w:t>Bollini</w:t>
      </w:r>
      <w:proofErr w:type="spellEnd"/>
      <w:r w:rsidRPr="00CC339C">
        <w:rPr>
          <w:color w:val="000000" w:themeColor="text1"/>
          <w:shd w:val="clear" w:color="auto" w:fill="FFFFFF"/>
        </w:rPr>
        <w:t>, A., Campus, C., Esposito, D., &amp; Gori, M. (2020). The Magnitude Effect on Tactile Spatial Representation: The Spatial–Tactile Association for Response Code (STARC) Effect. </w:t>
      </w:r>
      <w:r w:rsidRPr="00CC339C">
        <w:rPr>
          <w:i/>
          <w:iCs/>
          <w:color w:val="000000" w:themeColor="text1"/>
          <w:shd w:val="clear" w:color="auto" w:fill="FFFFFF"/>
        </w:rPr>
        <w:t>Frontiers In Neuroscience</w:t>
      </w:r>
      <w:r w:rsidRPr="00CC339C">
        <w:rPr>
          <w:color w:val="000000" w:themeColor="text1"/>
          <w:shd w:val="clear" w:color="auto" w:fill="FFFFFF"/>
        </w:rPr>
        <w:t>, </w:t>
      </w:r>
      <w:r w:rsidRPr="00CC339C">
        <w:rPr>
          <w:i/>
          <w:iCs/>
          <w:color w:val="000000" w:themeColor="text1"/>
          <w:shd w:val="clear" w:color="auto" w:fill="FFFFFF"/>
        </w:rPr>
        <w:t>14</w:t>
      </w:r>
      <w:r w:rsidRPr="00CC339C">
        <w:rPr>
          <w:color w:val="000000" w:themeColor="text1"/>
          <w:shd w:val="clear" w:color="auto" w:fill="FFFFFF"/>
        </w:rPr>
        <w:t>. https://doi.org/10.3389/fnins.2020.557063.</w:t>
      </w:r>
    </w:p>
    <w:p w14:paraId="42033328" w14:textId="77777777" w:rsidR="0064166D" w:rsidRPr="00CC339C" w:rsidRDefault="0064166D" w:rsidP="00C448DC">
      <w:pPr>
        <w:spacing w:line="480" w:lineRule="auto"/>
        <w:ind w:left="720" w:hanging="720"/>
        <w:rPr>
          <w:color w:val="000000" w:themeColor="text1"/>
          <w:shd w:val="clear" w:color="auto" w:fill="FFFFFF"/>
        </w:rPr>
      </w:pPr>
      <w:proofErr w:type="spellStart"/>
      <w:r w:rsidRPr="00CC339C">
        <w:rPr>
          <w:color w:val="000000" w:themeColor="text1"/>
          <w:shd w:val="clear" w:color="auto" w:fill="FFFFFF"/>
        </w:rPr>
        <w:t>Bruzzi</w:t>
      </w:r>
      <w:proofErr w:type="spellEnd"/>
      <w:r w:rsidRPr="00CC339C">
        <w:rPr>
          <w:color w:val="000000" w:themeColor="text1"/>
          <w:shd w:val="clear" w:color="auto" w:fill="FFFFFF"/>
        </w:rPr>
        <w:t xml:space="preserve">, E., </w:t>
      </w:r>
      <w:proofErr w:type="spellStart"/>
      <w:r w:rsidRPr="00CC339C">
        <w:rPr>
          <w:color w:val="000000" w:themeColor="text1"/>
          <w:shd w:val="clear" w:color="auto" w:fill="FFFFFF"/>
        </w:rPr>
        <w:t>Talamini</w:t>
      </w:r>
      <w:proofErr w:type="spellEnd"/>
      <w:r w:rsidRPr="00CC339C">
        <w:rPr>
          <w:color w:val="000000" w:themeColor="text1"/>
          <w:shd w:val="clear" w:color="auto" w:fill="FFFFFF"/>
        </w:rPr>
        <w:t xml:space="preserve">, F., </w:t>
      </w:r>
      <w:proofErr w:type="spellStart"/>
      <w:r w:rsidRPr="00CC339C">
        <w:rPr>
          <w:color w:val="000000" w:themeColor="text1"/>
          <w:shd w:val="clear" w:color="auto" w:fill="FFFFFF"/>
        </w:rPr>
        <w:t>Priftis</w:t>
      </w:r>
      <w:proofErr w:type="spellEnd"/>
      <w:r w:rsidRPr="00CC339C">
        <w:rPr>
          <w:color w:val="000000" w:themeColor="text1"/>
          <w:shd w:val="clear" w:color="auto" w:fill="FFFFFF"/>
        </w:rPr>
        <w:t>, K., &amp; Grassi, M. (2017). A SMARC Effect for Loudness. </w:t>
      </w:r>
      <w:r w:rsidRPr="00CC339C">
        <w:rPr>
          <w:i/>
          <w:iCs/>
          <w:color w:val="000000" w:themeColor="text1"/>
          <w:shd w:val="clear" w:color="auto" w:fill="FFFFFF"/>
        </w:rPr>
        <w:t>I-Perception</w:t>
      </w:r>
      <w:r w:rsidRPr="00CC339C">
        <w:rPr>
          <w:color w:val="000000" w:themeColor="text1"/>
          <w:shd w:val="clear" w:color="auto" w:fill="FFFFFF"/>
        </w:rPr>
        <w:t>, </w:t>
      </w:r>
      <w:r w:rsidRPr="00CC339C">
        <w:rPr>
          <w:i/>
          <w:iCs/>
          <w:color w:val="000000" w:themeColor="text1"/>
          <w:shd w:val="clear" w:color="auto" w:fill="FFFFFF"/>
        </w:rPr>
        <w:t>8</w:t>
      </w:r>
      <w:r w:rsidRPr="00CC339C">
        <w:rPr>
          <w:color w:val="000000" w:themeColor="text1"/>
          <w:shd w:val="clear" w:color="auto" w:fill="FFFFFF"/>
        </w:rPr>
        <w:t>(6), 204166951774217. https://doi.org/10.1177/2041669517742175.</w:t>
      </w:r>
    </w:p>
    <w:p w14:paraId="0FCE5EED" w14:textId="1B59C657" w:rsidR="0064166D" w:rsidRPr="00CC339C" w:rsidRDefault="0064166D" w:rsidP="00C448DC">
      <w:pPr>
        <w:spacing w:line="480" w:lineRule="auto"/>
        <w:ind w:left="720" w:hanging="720"/>
        <w:rPr>
          <w:color w:val="000000" w:themeColor="text1"/>
          <w:shd w:val="clear" w:color="auto" w:fill="FFFFFF"/>
        </w:rPr>
      </w:pPr>
      <w:proofErr w:type="spellStart"/>
      <w:r w:rsidRPr="00CC339C">
        <w:rPr>
          <w:color w:val="000000" w:themeColor="text1"/>
          <w:shd w:val="clear" w:color="auto" w:fill="FFFFFF"/>
        </w:rPr>
        <w:t>Bueti</w:t>
      </w:r>
      <w:proofErr w:type="spellEnd"/>
      <w:r w:rsidRPr="00CC339C">
        <w:rPr>
          <w:color w:val="000000" w:themeColor="text1"/>
          <w:shd w:val="clear" w:color="auto" w:fill="FFFFFF"/>
        </w:rPr>
        <w:t>, D., &amp; Walsh, V. (2009). The parietal cortex and the representation of time, space, number, and other magnitudes. </w:t>
      </w:r>
      <w:r w:rsidRPr="00CC339C">
        <w:rPr>
          <w:i/>
          <w:iCs/>
          <w:color w:val="000000" w:themeColor="text1"/>
          <w:shd w:val="clear" w:color="auto" w:fill="FFFFFF"/>
        </w:rPr>
        <w:t xml:space="preserve">Philosophical Transactions </w:t>
      </w:r>
      <w:proofErr w:type="gramStart"/>
      <w:r w:rsidRPr="00CC339C">
        <w:rPr>
          <w:i/>
          <w:iCs/>
          <w:color w:val="000000" w:themeColor="text1"/>
          <w:shd w:val="clear" w:color="auto" w:fill="FFFFFF"/>
        </w:rPr>
        <w:t>Of</w:t>
      </w:r>
      <w:proofErr w:type="gramEnd"/>
      <w:r w:rsidRPr="00CC339C">
        <w:rPr>
          <w:i/>
          <w:iCs/>
          <w:color w:val="000000" w:themeColor="text1"/>
          <w:shd w:val="clear" w:color="auto" w:fill="FFFFFF"/>
        </w:rPr>
        <w:t xml:space="preserve"> The Royal Society B: Biological Sciences</w:t>
      </w:r>
      <w:r w:rsidRPr="00CC339C">
        <w:rPr>
          <w:color w:val="000000" w:themeColor="text1"/>
          <w:shd w:val="clear" w:color="auto" w:fill="FFFFFF"/>
        </w:rPr>
        <w:t>, </w:t>
      </w:r>
      <w:r w:rsidRPr="00CC339C">
        <w:rPr>
          <w:i/>
          <w:iCs/>
          <w:color w:val="000000" w:themeColor="text1"/>
          <w:shd w:val="clear" w:color="auto" w:fill="FFFFFF"/>
        </w:rPr>
        <w:t>364</w:t>
      </w:r>
      <w:r w:rsidRPr="00CC339C">
        <w:rPr>
          <w:color w:val="000000" w:themeColor="text1"/>
          <w:shd w:val="clear" w:color="auto" w:fill="FFFFFF"/>
        </w:rPr>
        <w:t>(1525), 1831-1840. https://doi.org/10.1098/rstb.2009.0028.</w:t>
      </w:r>
    </w:p>
    <w:p w14:paraId="7B1C51F5" w14:textId="77777777" w:rsidR="0064166D" w:rsidRPr="00CC339C" w:rsidRDefault="0064166D" w:rsidP="00C448DC">
      <w:pPr>
        <w:spacing w:line="480" w:lineRule="auto"/>
        <w:ind w:left="720" w:hanging="720"/>
        <w:rPr>
          <w:color w:val="000000" w:themeColor="text1"/>
        </w:rPr>
      </w:pPr>
      <w:proofErr w:type="spellStart"/>
      <w:r w:rsidRPr="00CC339C">
        <w:rPr>
          <w:color w:val="000000" w:themeColor="text1"/>
          <w:shd w:val="clear" w:color="auto" w:fill="FFFFFF"/>
        </w:rPr>
        <w:lastRenderedPageBreak/>
        <w:t>Buijsman</w:t>
      </w:r>
      <w:proofErr w:type="spellEnd"/>
      <w:r w:rsidRPr="00CC339C">
        <w:rPr>
          <w:color w:val="000000" w:themeColor="text1"/>
          <w:shd w:val="clear" w:color="auto" w:fill="FFFFFF"/>
        </w:rPr>
        <w:t>, S., &amp; Tirado, C. (2019). Spatial–numerical associations: Shared symbolic and non-symbolic numerical representations. </w:t>
      </w:r>
      <w:r w:rsidRPr="00CC339C">
        <w:rPr>
          <w:i/>
          <w:iCs/>
          <w:color w:val="000000" w:themeColor="text1"/>
          <w:shd w:val="clear" w:color="auto" w:fill="FFFFFF"/>
        </w:rPr>
        <w:t xml:space="preserve">Quarterly Journal </w:t>
      </w:r>
      <w:proofErr w:type="gramStart"/>
      <w:r w:rsidRPr="00CC339C">
        <w:rPr>
          <w:i/>
          <w:iCs/>
          <w:color w:val="000000" w:themeColor="text1"/>
          <w:shd w:val="clear" w:color="auto" w:fill="FFFFFF"/>
        </w:rPr>
        <w:t>Of</w:t>
      </w:r>
      <w:proofErr w:type="gramEnd"/>
      <w:r w:rsidRPr="00CC339C">
        <w:rPr>
          <w:i/>
          <w:iCs/>
          <w:color w:val="000000" w:themeColor="text1"/>
          <w:shd w:val="clear" w:color="auto" w:fill="FFFFFF"/>
        </w:rPr>
        <w:t xml:space="preserve"> Experimental Psychology</w:t>
      </w:r>
      <w:r w:rsidRPr="00CC339C">
        <w:rPr>
          <w:color w:val="000000" w:themeColor="text1"/>
          <w:shd w:val="clear" w:color="auto" w:fill="FFFFFF"/>
        </w:rPr>
        <w:t>, </w:t>
      </w:r>
      <w:r w:rsidRPr="00CC339C">
        <w:rPr>
          <w:i/>
          <w:iCs/>
          <w:color w:val="000000" w:themeColor="text1"/>
          <w:shd w:val="clear" w:color="auto" w:fill="FFFFFF"/>
        </w:rPr>
        <w:t>72</w:t>
      </w:r>
      <w:r w:rsidRPr="00CC339C">
        <w:rPr>
          <w:color w:val="000000" w:themeColor="text1"/>
          <w:shd w:val="clear" w:color="auto" w:fill="FFFFFF"/>
        </w:rPr>
        <w:t>(10), 2423-2436. https://doi.org/10.1177/1747021819844503.</w:t>
      </w:r>
    </w:p>
    <w:p w14:paraId="08811620" w14:textId="77777777" w:rsidR="0064166D" w:rsidRPr="00CC339C" w:rsidRDefault="0064166D" w:rsidP="00C448DC">
      <w:pPr>
        <w:spacing w:line="480" w:lineRule="auto"/>
        <w:ind w:left="720" w:hanging="720"/>
        <w:rPr>
          <w:color w:val="000000" w:themeColor="text1"/>
          <w:shd w:val="clear" w:color="auto" w:fill="FFFFFF"/>
        </w:rPr>
      </w:pPr>
      <w:proofErr w:type="spellStart"/>
      <w:r w:rsidRPr="00CC339C">
        <w:rPr>
          <w:color w:val="000000" w:themeColor="text1"/>
          <w:shd w:val="clear" w:color="auto" w:fill="FFFFFF"/>
        </w:rPr>
        <w:t>Casasanto</w:t>
      </w:r>
      <w:proofErr w:type="spellEnd"/>
      <w:r w:rsidRPr="00CC339C">
        <w:rPr>
          <w:color w:val="000000" w:themeColor="text1"/>
          <w:shd w:val="clear" w:color="auto" w:fill="FFFFFF"/>
        </w:rPr>
        <w:t>, D., &amp; Pitt, B. (2019). The Faulty Magnitude Detector: Why SNARC‐Like Tasks Cannot Support a Generalized Magnitude System. </w:t>
      </w:r>
      <w:r w:rsidRPr="00CC339C">
        <w:rPr>
          <w:i/>
          <w:iCs/>
          <w:color w:val="000000" w:themeColor="text1"/>
          <w:shd w:val="clear" w:color="auto" w:fill="FFFFFF"/>
        </w:rPr>
        <w:t>Cognitive Science</w:t>
      </w:r>
      <w:r w:rsidRPr="00CC339C">
        <w:rPr>
          <w:color w:val="000000" w:themeColor="text1"/>
          <w:shd w:val="clear" w:color="auto" w:fill="FFFFFF"/>
        </w:rPr>
        <w:t>, </w:t>
      </w:r>
      <w:r w:rsidRPr="00CC339C">
        <w:rPr>
          <w:i/>
          <w:iCs/>
          <w:color w:val="000000" w:themeColor="text1"/>
          <w:shd w:val="clear" w:color="auto" w:fill="FFFFFF"/>
        </w:rPr>
        <w:t>43</w:t>
      </w:r>
      <w:r w:rsidRPr="00CC339C">
        <w:rPr>
          <w:color w:val="000000" w:themeColor="text1"/>
          <w:shd w:val="clear" w:color="auto" w:fill="FFFFFF"/>
        </w:rPr>
        <w:t>(10). https://doi.org/10.1111/cogs.12794.</w:t>
      </w:r>
    </w:p>
    <w:p w14:paraId="5B3A6F50" w14:textId="77777777" w:rsidR="0064166D" w:rsidRPr="00CC339C" w:rsidRDefault="0064166D" w:rsidP="00C448DC">
      <w:pPr>
        <w:spacing w:line="480" w:lineRule="auto"/>
        <w:ind w:left="720" w:hanging="720"/>
        <w:rPr>
          <w:color w:val="000000" w:themeColor="text1"/>
        </w:rPr>
      </w:pPr>
      <w:r w:rsidRPr="00CC339C">
        <w:rPr>
          <w:color w:val="000000" w:themeColor="text1"/>
          <w:shd w:val="clear" w:color="auto" w:fill="FFFFFF"/>
        </w:rPr>
        <w:t xml:space="preserve">Cleland, A., </w:t>
      </w:r>
      <w:proofErr w:type="spellStart"/>
      <w:r w:rsidRPr="00CC339C">
        <w:rPr>
          <w:color w:val="000000" w:themeColor="text1"/>
          <w:shd w:val="clear" w:color="auto" w:fill="FFFFFF"/>
        </w:rPr>
        <w:t>Corsico</w:t>
      </w:r>
      <w:proofErr w:type="spellEnd"/>
      <w:r w:rsidRPr="00CC339C">
        <w:rPr>
          <w:color w:val="000000" w:themeColor="text1"/>
          <w:shd w:val="clear" w:color="auto" w:fill="FFFFFF"/>
        </w:rPr>
        <w:t xml:space="preserve">, K., White, K., &amp; Bull, R. (2019). Non-symbolic </w:t>
      </w:r>
      <w:proofErr w:type="spellStart"/>
      <w:r w:rsidRPr="00CC339C">
        <w:rPr>
          <w:color w:val="000000" w:themeColor="text1"/>
          <w:shd w:val="clear" w:color="auto" w:fill="FFFFFF"/>
        </w:rPr>
        <w:t>numerosities</w:t>
      </w:r>
      <w:proofErr w:type="spellEnd"/>
      <w:r w:rsidRPr="00CC339C">
        <w:rPr>
          <w:color w:val="000000" w:themeColor="text1"/>
          <w:shd w:val="clear" w:color="auto" w:fill="FFFFFF"/>
        </w:rPr>
        <w:t xml:space="preserve"> do not automatically activate spatial–numerical associations: Evidence from the SNARC effect. </w:t>
      </w:r>
      <w:r w:rsidRPr="00CC339C">
        <w:rPr>
          <w:i/>
          <w:iCs/>
          <w:color w:val="000000" w:themeColor="text1"/>
          <w:shd w:val="clear" w:color="auto" w:fill="FFFFFF"/>
        </w:rPr>
        <w:t xml:space="preserve">Quarterly Journal </w:t>
      </w:r>
      <w:proofErr w:type="gramStart"/>
      <w:r w:rsidRPr="00CC339C">
        <w:rPr>
          <w:i/>
          <w:iCs/>
          <w:color w:val="000000" w:themeColor="text1"/>
          <w:shd w:val="clear" w:color="auto" w:fill="FFFFFF"/>
        </w:rPr>
        <w:t>Of</w:t>
      </w:r>
      <w:proofErr w:type="gramEnd"/>
      <w:r w:rsidRPr="00CC339C">
        <w:rPr>
          <w:i/>
          <w:iCs/>
          <w:color w:val="000000" w:themeColor="text1"/>
          <w:shd w:val="clear" w:color="auto" w:fill="FFFFFF"/>
        </w:rPr>
        <w:t xml:space="preserve"> Experimental Psychology</w:t>
      </w:r>
      <w:r w:rsidRPr="00CC339C">
        <w:rPr>
          <w:color w:val="000000" w:themeColor="text1"/>
          <w:shd w:val="clear" w:color="auto" w:fill="FFFFFF"/>
        </w:rPr>
        <w:t>, </w:t>
      </w:r>
      <w:r w:rsidRPr="00CC339C">
        <w:rPr>
          <w:i/>
          <w:iCs/>
          <w:color w:val="000000" w:themeColor="text1"/>
          <w:shd w:val="clear" w:color="auto" w:fill="FFFFFF"/>
        </w:rPr>
        <w:t>73</w:t>
      </w:r>
      <w:r w:rsidRPr="00CC339C">
        <w:rPr>
          <w:color w:val="000000" w:themeColor="text1"/>
          <w:shd w:val="clear" w:color="auto" w:fill="FFFFFF"/>
        </w:rPr>
        <w:t>(2), 295-308. https://doi.org/10.1177/1747021819875021.</w:t>
      </w:r>
    </w:p>
    <w:p w14:paraId="6BCD37E9" w14:textId="77777777" w:rsidR="0064166D" w:rsidRPr="00CC339C" w:rsidRDefault="0064166D" w:rsidP="00C448DC">
      <w:pPr>
        <w:spacing w:line="480" w:lineRule="auto"/>
        <w:ind w:left="720" w:hanging="720"/>
        <w:rPr>
          <w:color w:val="000000" w:themeColor="text1"/>
        </w:rPr>
      </w:pPr>
      <w:proofErr w:type="spellStart"/>
      <w:r w:rsidRPr="00CC339C">
        <w:rPr>
          <w:color w:val="000000" w:themeColor="text1"/>
          <w:shd w:val="clear" w:color="auto" w:fill="FFFFFF"/>
        </w:rPr>
        <w:t>Cutini</w:t>
      </w:r>
      <w:proofErr w:type="spellEnd"/>
      <w:r w:rsidRPr="00CC339C">
        <w:rPr>
          <w:color w:val="000000" w:themeColor="text1"/>
          <w:shd w:val="clear" w:color="auto" w:fill="FFFFFF"/>
        </w:rPr>
        <w:t xml:space="preserve">, S., </w:t>
      </w:r>
      <w:proofErr w:type="spellStart"/>
      <w:r w:rsidRPr="00CC339C">
        <w:rPr>
          <w:color w:val="000000" w:themeColor="text1"/>
          <w:shd w:val="clear" w:color="auto" w:fill="FFFFFF"/>
        </w:rPr>
        <w:t>Aleotti</w:t>
      </w:r>
      <w:proofErr w:type="spellEnd"/>
      <w:r w:rsidRPr="00CC339C">
        <w:rPr>
          <w:color w:val="000000" w:themeColor="text1"/>
          <w:shd w:val="clear" w:color="auto" w:fill="FFFFFF"/>
        </w:rPr>
        <w:t xml:space="preserve">, S., Di Bono, M., &amp; </w:t>
      </w:r>
      <w:proofErr w:type="spellStart"/>
      <w:r w:rsidRPr="00CC339C">
        <w:rPr>
          <w:color w:val="000000" w:themeColor="text1"/>
          <w:shd w:val="clear" w:color="auto" w:fill="FFFFFF"/>
        </w:rPr>
        <w:t>Priftis</w:t>
      </w:r>
      <w:proofErr w:type="spellEnd"/>
      <w:r w:rsidRPr="00CC339C">
        <w:rPr>
          <w:color w:val="000000" w:themeColor="text1"/>
          <w:shd w:val="clear" w:color="auto" w:fill="FFFFFF"/>
        </w:rPr>
        <w:t>, K. (2019). Order versus chaos: The impact of structure on number-space associations. </w:t>
      </w:r>
      <w:r w:rsidRPr="00CC339C">
        <w:rPr>
          <w:i/>
          <w:iCs/>
          <w:color w:val="000000" w:themeColor="text1"/>
          <w:shd w:val="clear" w:color="auto" w:fill="FFFFFF"/>
        </w:rPr>
        <w:t>Attention, Perception, &amp; Psychophysics</w:t>
      </w:r>
      <w:r w:rsidRPr="00CC339C">
        <w:rPr>
          <w:color w:val="000000" w:themeColor="text1"/>
          <w:shd w:val="clear" w:color="auto" w:fill="FFFFFF"/>
        </w:rPr>
        <w:t>, </w:t>
      </w:r>
      <w:r w:rsidRPr="00CC339C">
        <w:rPr>
          <w:i/>
          <w:iCs/>
          <w:color w:val="000000" w:themeColor="text1"/>
          <w:shd w:val="clear" w:color="auto" w:fill="FFFFFF"/>
        </w:rPr>
        <w:t>81</w:t>
      </w:r>
      <w:r w:rsidRPr="00CC339C">
        <w:rPr>
          <w:color w:val="000000" w:themeColor="text1"/>
          <w:shd w:val="clear" w:color="auto" w:fill="FFFFFF"/>
        </w:rPr>
        <w:t>(6), 1781-1788. https://doi.org/10.3758/s13414-019-01768-7.</w:t>
      </w:r>
    </w:p>
    <w:p w14:paraId="3AE6DC68" w14:textId="2AA2970D" w:rsidR="0064166D" w:rsidRPr="00CC339C" w:rsidRDefault="0064166D" w:rsidP="00C448DC">
      <w:pPr>
        <w:spacing w:line="480" w:lineRule="auto"/>
        <w:ind w:left="720" w:hanging="720"/>
        <w:rPr>
          <w:color w:val="000000" w:themeColor="text1"/>
          <w:shd w:val="clear" w:color="auto" w:fill="FFFFFF"/>
        </w:rPr>
      </w:pPr>
      <w:r w:rsidRPr="00CC339C">
        <w:rPr>
          <w:color w:val="000000" w:themeColor="text1"/>
          <w:shd w:val="clear" w:color="auto" w:fill="FFFFFF"/>
        </w:rPr>
        <w:t>Dalmaso, M., &amp; Vicovaro, M. (2019). Evidence of SQUARC and distance effects in a weight comparison task. </w:t>
      </w:r>
      <w:r w:rsidRPr="00CC339C">
        <w:rPr>
          <w:i/>
          <w:iCs/>
          <w:color w:val="000000" w:themeColor="text1"/>
          <w:shd w:val="clear" w:color="auto" w:fill="FFFFFF"/>
        </w:rPr>
        <w:t>Cognitive Processing</w:t>
      </w:r>
      <w:r w:rsidRPr="00CC339C">
        <w:rPr>
          <w:color w:val="000000" w:themeColor="text1"/>
          <w:shd w:val="clear" w:color="auto" w:fill="FFFFFF"/>
        </w:rPr>
        <w:t>, </w:t>
      </w:r>
      <w:r w:rsidRPr="00CC339C">
        <w:rPr>
          <w:i/>
          <w:iCs/>
          <w:color w:val="000000" w:themeColor="text1"/>
          <w:shd w:val="clear" w:color="auto" w:fill="FFFFFF"/>
        </w:rPr>
        <w:t>20</w:t>
      </w:r>
      <w:r w:rsidRPr="00CC339C">
        <w:rPr>
          <w:color w:val="000000" w:themeColor="text1"/>
          <w:shd w:val="clear" w:color="auto" w:fill="FFFFFF"/>
        </w:rPr>
        <w:t xml:space="preserve">(2), 163-173. </w:t>
      </w:r>
      <w:hyperlink r:id="rId16" w:history="1">
        <w:r w:rsidR="00D50F32" w:rsidRPr="00CC339C">
          <w:rPr>
            <w:rStyle w:val="Hyperlink"/>
            <w:color w:val="000000" w:themeColor="text1"/>
            <w:shd w:val="clear" w:color="auto" w:fill="FFFFFF"/>
          </w:rPr>
          <w:t>https://doi.org/10.1007/s10339-019-00905-2</w:t>
        </w:r>
      </w:hyperlink>
      <w:r w:rsidRPr="00CC339C">
        <w:rPr>
          <w:color w:val="000000" w:themeColor="text1"/>
          <w:shd w:val="clear" w:color="auto" w:fill="FFFFFF"/>
        </w:rPr>
        <w:t>.</w:t>
      </w:r>
    </w:p>
    <w:p w14:paraId="45A257E0" w14:textId="77777777" w:rsidR="0064166D" w:rsidRPr="00CC339C" w:rsidRDefault="0064166D" w:rsidP="00C448DC">
      <w:pPr>
        <w:spacing w:line="480" w:lineRule="auto"/>
        <w:ind w:left="720" w:hanging="720"/>
        <w:rPr>
          <w:color w:val="000000" w:themeColor="text1"/>
          <w:shd w:val="clear" w:color="auto" w:fill="FFFFFF"/>
        </w:rPr>
      </w:pPr>
      <w:r w:rsidRPr="00CC339C">
        <w:rPr>
          <w:color w:val="000000" w:themeColor="text1"/>
          <w:shd w:val="clear" w:color="auto" w:fill="FFFFFF"/>
        </w:rPr>
        <w:t>De Tommaso, M., &amp; Prpic, V. (2020). Slow and fast beat sequences are represented differently through space. </w:t>
      </w:r>
      <w:r w:rsidRPr="00CC339C">
        <w:rPr>
          <w:i/>
          <w:iCs/>
          <w:color w:val="000000" w:themeColor="text1"/>
          <w:shd w:val="clear" w:color="auto" w:fill="FFFFFF"/>
        </w:rPr>
        <w:t>Attention, Perception, &amp; Psychophysics</w:t>
      </w:r>
      <w:r w:rsidRPr="00CC339C">
        <w:rPr>
          <w:color w:val="000000" w:themeColor="text1"/>
          <w:shd w:val="clear" w:color="auto" w:fill="FFFFFF"/>
        </w:rPr>
        <w:t>, </w:t>
      </w:r>
      <w:r w:rsidRPr="00CC339C">
        <w:rPr>
          <w:i/>
          <w:iCs/>
          <w:color w:val="000000" w:themeColor="text1"/>
          <w:shd w:val="clear" w:color="auto" w:fill="FFFFFF"/>
        </w:rPr>
        <w:t>82</w:t>
      </w:r>
      <w:r w:rsidRPr="00CC339C">
        <w:rPr>
          <w:color w:val="000000" w:themeColor="text1"/>
          <w:shd w:val="clear" w:color="auto" w:fill="FFFFFF"/>
        </w:rPr>
        <w:t>(5), 2765-2773. https://doi.org/10.3758/s13414-019-01945-8</w:t>
      </w:r>
    </w:p>
    <w:p w14:paraId="0011FAE7" w14:textId="77777777" w:rsidR="0064166D" w:rsidRPr="00CC339C" w:rsidRDefault="0064166D" w:rsidP="00C448DC">
      <w:pPr>
        <w:spacing w:line="480" w:lineRule="auto"/>
        <w:ind w:left="720" w:hanging="720"/>
        <w:rPr>
          <w:color w:val="000000" w:themeColor="text1"/>
        </w:rPr>
      </w:pPr>
      <w:proofErr w:type="spellStart"/>
      <w:r w:rsidRPr="00CC339C">
        <w:rPr>
          <w:color w:val="000000" w:themeColor="text1"/>
          <w:shd w:val="clear" w:color="auto" w:fill="FFFFFF"/>
        </w:rPr>
        <w:t>Dehaene</w:t>
      </w:r>
      <w:proofErr w:type="spellEnd"/>
      <w:r w:rsidRPr="00CC339C">
        <w:rPr>
          <w:color w:val="000000" w:themeColor="text1"/>
          <w:shd w:val="clear" w:color="auto" w:fill="FFFFFF"/>
        </w:rPr>
        <w:t>, S. (1993). Symbols and quantities in parietal cortex: elements of a mathematical theory of number representation and manipulation. </w:t>
      </w:r>
      <w:r w:rsidRPr="00CC339C">
        <w:rPr>
          <w:i/>
          <w:iCs/>
          <w:color w:val="000000" w:themeColor="text1"/>
          <w:shd w:val="clear" w:color="auto" w:fill="FFFFFF"/>
        </w:rPr>
        <w:t xml:space="preserve">Sensorimotor Foundations </w:t>
      </w:r>
      <w:proofErr w:type="gramStart"/>
      <w:r w:rsidRPr="00CC339C">
        <w:rPr>
          <w:i/>
          <w:iCs/>
          <w:color w:val="000000" w:themeColor="text1"/>
          <w:shd w:val="clear" w:color="auto" w:fill="FFFFFF"/>
        </w:rPr>
        <w:t>Of</w:t>
      </w:r>
      <w:proofErr w:type="gramEnd"/>
      <w:r w:rsidRPr="00CC339C">
        <w:rPr>
          <w:i/>
          <w:iCs/>
          <w:color w:val="000000" w:themeColor="text1"/>
          <w:shd w:val="clear" w:color="auto" w:fill="FFFFFF"/>
        </w:rPr>
        <w:t xml:space="preserve"> Higher Cognition</w:t>
      </w:r>
      <w:r w:rsidRPr="00CC339C">
        <w:rPr>
          <w:color w:val="000000" w:themeColor="text1"/>
          <w:shd w:val="clear" w:color="auto" w:fill="FFFFFF"/>
        </w:rPr>
        <w:t>, 526-574. https://doi.org/10.1093/acprof:oso/9780199231447.003.002.</w:t>
      </w:r>
    </w:p>
    <w:p w14:paraId="4CD3312E" w14:textId="569F952C" w:rsidR="0064166D" w:rsidRPr="00CC339C" w:rsidRDefault="0064166D" w:rsidP="00785D85">
      <w:pPr>
        <w:spacing w:line="480" w:lineRule="auto"/>
        <w:ind w:left="720" w:hanging="720"/>
        <w:rPr>
          <w:color w:val="000000" w:themeColor="text1"/>
          <w:shd w:val="clear" w:color="auto" w:fill="FFFFFF"/>
        </w:rPr>
      </w:pPr>
      <w:r w:rsidRPr="00533BD1">
        <w:rPr>
          <w:color w:val="000000" w:themeColor="text1"/>
          <w:shd w:val="clear" w:color="auto" w:fill="FFFFFF"/>
          <w:lang w:val="it-IT"/>
        </w:rPr>
        <w:lastRenderedPageBreak/>
        <w:t xml:space="preserve">Dehaene, S., Bossini, S., &amp; Giraux, P. (1993). </w:t>
      </w:r>
      <w:r w:rsidRPr="00CC339C">
        <w:rPr>
          <w:color w:val="000000" w:themeColor="text1"/>
          <w:shd w:val="clear" w:color="auto" w:fill="FFFFFF"/>
        </w:rPr>
        <w:t>The mental representation of parity and number magnitude. </w:t>
      </w:r>
      <w:r w:rsidRPr="00CC339C">
        <w:rPr>
          <w:i/>
          <w:iCs/>
          <w:color w:val="000000" w:themeColor="text1"/>
          <w:shd w:val="clear" w:color="auto" w:fill="FFFFFF"/>
        </w:rPr>
        <w:t>Journal Of Experimental Psychology: General</w:t>
      </w:r>
      <w:r w:rsidRPr="00CC339C">
        <w:rPr>
          <w:color w:val="000000" w:themeColor="text1"/>
          <w:shd w:val="clear" w:color="auto" w:fill="FFFFFF"/>
        </w:rPr>
        <w:t>, </w:t>
      </w:r>
      <w:r w:rsidRPr="00CC339C">
        <w:rPr>
          <w:i/>
          <w:iCs/>
          <w:color w:val="000000" w:themeColor="text1"/>
          <w:shd w:val="clear" w:color="auto" w:fill="FFFFFF"/>
        </w:rPr>
        <w:t>122</w:t>
      </w:r>
      <w:r w:rsidRPr="00CC339C">
        <w:rPr>
          <w:color w:val="000000" w:themeColor="text1"/>
          <w:shd w:val="clear" w:color="auto" w:fill="FFFFFF"/>
        </w:rPr>
        <w:t xml:space="preserve">(3), 371-396. </w:t>
      </w:r>
      <w:hyperlink r:id="rId17" w:history="1">
        <w:r w:rsidR="006936B9" w:rsidRPr="00CC339C">
          <w:rPr>
            <w:rStyle w:val="Hyperlink"/>
            <w:color w:val="000000" w:themeColor="text1"/>
            <w:shd w:val="clear" w:color="auto" w:fill="FFFFFF"/>
          </w:rPr>
          <w:t>https://doi.org/10.1037/0096-3445.122.3.371</w:t>
        </w:r>
      </w:hyperlink>
      <w:r w:rsidRPr="00CC339C">
        <w:rPr>
          <w:color w:val="000000" w:themeColor="text1"/>
          <w:shd w:val="clear" w:color="auto" w:fill="FFFFFF"/>
        </w:rPr>
        <w:t>.</w:t>
      </w:r>
    </w:p>
    <w:p w14:paraId="586E766A" w14:textId="2D063A96" w:rsidR="006936B9" w:rsidRPr="00533BD1" w:rsidRDefault="006936B9" w:rsidP="009B0577">
      <w:pPr>
        <w:spacing w:line="480" w:lineRule="auto"/>
        <w:ind w:left="720" w:hanging="720"/>
        <w:rPr>
          <w:color w:val="000000" w:themeColor="text1"/>
          <w:lang w:val="it-IT"/>
        </w:rPr>
      </w:pPr>
      <w:r w:rsidRPr="00CC339C">
        <w:rPr>
          <w:color w:val="000000" w:themeColor="text1"/>
          <w:shd w:val="clear" w:color="auto" w:fill="FFFFFF"/>
        </w:rPr>
        <w:t xml:space="preserve">Dodd, M. D., Van der </w:t>
      </w:r>
      <w:proofErr w:type="spellStart"/>
      <w:r w:rsidRPr="00CC339C">
        <w:rPr>
          <w:color w:val="000000" w:themeColor="text1"/>
          <w:shd w:val="clear" w:color="auto" w:fill="FFFFFF"/>
        </w:rPr>
        <w:t>Stigchel</w:t>
      </w:r>
      <w:proofErr w:type="spellEnd"/>
      <w:r w:rsidRPr="00CC339C">
        <w:rPr>
          <w:color w:val="000000" w:themeColor="text1"/>
          <w:shd w:val="clear" w:color="auto" w:fill="FFFFFF"/>
        </w:rPr>
        <w:t>, S., Leghari, M. A., Fung, G., &amp; Kingstone, A. (2008). Attentional SNARC: There’s something special about numbers (let us count the ways). </w:t>
      </w:r>
      <w:r w:rsidRPr="00533BD1">
        <w:rPr>
          <w:i/>
          <w:iCs/>
          <w:color w:val="000000" w:themeColor="text1"/>
          <w:shd w:val="clear" w:color="auto" w:fill="FFFFFF"/>
          <w:lang w:val="it-IT"/>
        </w:rPr>
        <w:t>Cognition</w:t>
      </w:r>
      <w:r w:rsidRPr="00533BD1">
        <w:rPr>
          <w:color w:val="000000" w:themeColor="text1"/>
          <w:shd w:val="clear" w:color="auto" w:fill="FFFFFF"/>
          <w:lang w:val="it-IT"/>
        </w:rPr>
        <w:t>, </w:t>
      </w:r>
      <w:r w:rsidRPr="00533BD1">
        <w:rPr>
          <w:i/>
          <w:iCs/>
          <w:color w:val="000000" w:themeColor="text1"/>
          <w:shd w:val="clear" w:color="auto" w:fill="FFFFFF"/>
          <w:lang w:val="it-IT"/>
        </w:rPr>
        <w:t>108</w:t>
      </w:r>
      <w:r w:rsidRPr="00533BD1">
        <w:rPr>
          <w:color w:val="000000" w:themeColor="text1"/>
          <w:shd w:val="clear" w:color="auto" w:fill="FFFFFF"/>
          <w:lang w:val="it-IT"/>
        </w:rPr>
        <w:t>(3), 810-818.</w:t>
      </w:r>
      <w:r w:rsidR="002B60C7" w:rsidRPr="00533BD1">
        <w:rPr>
          <w:color w:val="000000" w:themeColor="text1"/>
          <w:shd w:val="clear" w:color="auto" w:fill="FFFFFF"/>
          <w:lang w:val="it-IT"/>
        </w:rPr>
        <w:t xml:space="preserve"> </w:t>
      </w:r>
      <w:hyperlink r:id="rId18" w:tgtFrame="_blank" w:tooltip="Persistent link using digital object identifier" w:history="1">
        <w:r w:rsidR="002B60C7" w:rsidRPr="00533BD1">
          <w:rPr>
            <w:color w:val="000000" w:themeColor="text1"/>
            <w:u w:val="single"/>
            <w:lang w:val="it-IT"/>
          </w:rPr>
          <w:t>https://doi.org/10.1016/j.cognition.2008.04.006</w:t>
        </w:r>
      </w:hyperlink>
    </w:p>
    <w:p w14:paraId="5D129391" w14:textId="77777777" w:rsidR="0064166D" w:rsidRPr="00CC339C" w:rsidRDefault="0064166D" w:rsidP="00785D85">
      <w:pPr>
        <w:spacing w:line="480" w:lineRule="auto"/>
        <w:ind w:left="720" w:hanging="720"/>
        <w:rPr>
          <w:color w:val="000000" w:themeColor="text1"/>
          <w:shd w:val="clear" w:color="auto" w:fill="FFFFFF"/>
        </w:rPr>
      </w:pPr>
      <w:r w:rsidRPr="00533BD1">
        <w:rPr>
          <w:color w:val="000000" w:themeColor="text1"/>
          <w:shd w:val="clear" w:color="auto" w:fill="FFFFFF"/>
          <w:lang w:val="it-IT"/>
        </w:rPr>
        <w:t xml:space="preserve">Fantoni, C., Baldassi, G., Rigutti, S., Prpic, V., Murgia, M., &amp; Agostini, T. (2019). </w:t>
      </w:r>
      <w:r w:rsidRPr="00CC339C">
        <w:rPr>
          <w:color w:val="000000" w:themeColor="text1"/>
          <w:shd w:val="clear" w:color="auto" w:fill="FFFFFF"/>
        </w:rPr>
        <w:t>Emotional Semantic Congruency based on stimulus driven comparative judgements. </w:t>
      </w:r>
      <w:r w:rsidRPr="00CC339C">
        <w:rPr>
          <w:i/>
          <w:iCs/>
          <w:color w:val="000000" w:themeColor="text1"/>
          <w:shd w:val="clear" w:color="auto" w:fill="FFFFFF"/>
        </w:rPr>
        <w:t>Cognition</w:t>
      </w:r>
      <w:r w:rsidRPr="00CC339C">
        <w:rPr>
          <w:color w:val="000000" w:themeColor="text1"/>
          <w:shd w:val="clear" w:color="auto" w:fill="FFFFFF"/>
        </w:rPr>
        <w:t>, </w:t>
      </w:r>
      <w:r w:rsidRPr="00CC339C">
        <w:rPr>
          <w:i/>
          <w:iCs/>
          <w:color w:val="000000" w:themeColor="text1"/>
          <w:shd w:val="clear" w:color="auto" w:fill="FFFFFF"/>
        </w:rPr>
        <w:t>190</w:t>
      </w:r>
      <w:r w:rsidRPr="00CC339C">
        <w:rPr>
          <w:color w:val="000000" w:themeColor="text1"/>
          <w:shd w:val="clear" w:color="auto" w:fill="FFFFFF"/>
        </w:rPr>
        <w:t>, 20-41. https://doi.org/10.1016/j.cognition.2019.04.014.</w:t>
      </w:r>
    </w:p>
    <w:p w14:paraId="2CB411B2" w14:textId="77777777" w:rsidR="0064166D" w:rsidRPr="00CC339C" w:rsidRDefault="0064166D" w:rsidP="00785D85">
      <w:pPr>
        <w:spacing w:line="480" w:lineRule="auto"/>
        <w:ind w:left="720" w:hanging="720"/>
        <w:rPr>
          <w:color w:val="000000" w:themeColor="text1"/>
        </w:rPr>
      </w:pPr>
      <w:proofErr w:type="spellStart"/>
      <w:r w:rsidRPr="00CC339C">
        <w:rPr>
          <w:color w:val="000000" w:themeColor="text1"/>
          <w:shd w:val="clear" w:color="auto" w:fill="FFFFFF"/>
        </w:rPr>
        <w:t>Fias</w:t>
      </w:r>
      <w:proofErr w:type="spellEnd"/>
      <w:r w:rsidRPr="00CC339C">
        <w:rPr>
          <w:color w:val="000000" w:themeColor="text1"/>
          <w:shd w:val="clear" w:color="auto" w:fill="FFFFFF"/>
        </w:rPr>
        <w:t xml:space="preserve">, W., </w:t>
      </w:r>
      <w:proofErr w:type="spellStart"/>
      <w:r w:rsidRPr="00CC339C">
        <w:rPr>
          <w:color w:val="000000" w:themeColor="text1"/>
          <w:shd w:val="clear" w:color="auto" w:fill="FFFFFF"/>
        </w:rPr>
        <w:t>Lauwereyns</w:t>
      </w:r>
      <w:proofErr w:type="spellEnd"/>
      <w:r w:rsidRPr="00CC339C">
        <w:rPr>
          <w:color w:val="000000" w:themeColor="text1"/>
          <w:shd w:val="clear" w:color="auto" w:fill="FFFFFF"/>
        </w:rPr>
        <w:t xml:space="preserve">, J., &amp; </w:t>
      </w:r>
      <w:proofErr w:type="spellStart"/>
      <w:r w:rsidRPr="00CC339C">
        <w:rPr>
          <w:color w:val="000000" w:themeColor="text1"/>
          <w:shd w:val="clear" w:color="auto" w:fill="FFFFFF"/>
        </w:rPr>
        <w:t>Lammertyn</w:t>
      </w:r>
      <w:proofErr w:type="spellEnd"/>
      <w:r w:rsidRPr="00CC339C">
        <w:rPr>
          <w:color w:val="000000" w:themeColor="text1"/>
          <w:shd w:val="clear" w:color="auto" w:fill="FFFFFF"/>
        </w:rPr>
        <w:t>, J. (2001). Irrelevant digits affect feature-based attention depending on the overlap of neural circuits. </w:t>
      </w:r>
      <w:r w:rsidRPr="00CC339C">
        <w:rPr>
          <w:i/>
          <w:iCs/>
          <w:color w:val="000000" w:themeColor="text1"/>
          <w:shd w:val="clear" w:color="auto" w:fill="FFFFFF"/>
        </w:rPr>
        <w:t>Cognitive Brain Research</w:t>
      </w:r>
      <w:r w:rsidRPr="00CC339C">
        <w:rPr>
          <w:color w:val="000000" w:themeColor="text1"/>
          <w:shd w:val="clear" w:color="auto" w:fill="FFFFFF"/>
        </w:rPr>
        <w:t>, </w:t>
      </w:r>
      <w:r w:rsidRPr="00CC339C">
        <w:rPr>
          <w:i/>
          <w:iCs/>
          <w:color w:val="000000" w:themeColor="text1"/>
          <w:shd w:val="clear" w:color="auto" w:fill="FFFFFF"/>
        </w:rPr>
        <w:t>12</w:t>
      </w:r>
      <w:r w:rsidRPr="00CC339C">
        <w:rPr>
          <w:color w:val="000000" w:themeColor="text1"/>
          <w:shd w:val="clear" w:color="auto" w:fill="FFFFFF"/>
        </w:rPr>
        <w:t>(3), 415-423. https://doi.org/10.1016/s0926-6410(01)00078-7.</w:t>
      </w:r>
    </w:p>
    <w:p w14:paraId="1317A259" w14:textId="77777777" w:rsidR="0064166D" w:rsidRPr="00CC339C" w:rsidRDefault="0064166D" w:rsidP="00785D85">
      <w:pPr>
        <w:spacing w:line="480" w:lineRule="auto"/>
        <w:ind w:left="720" w:hanging="720"/>
        <w:rPr>
          <w:color w:val="000000" w:themeColor="text1"/>
        </w:rPr>
      </w:pPr>
      <w:r w:rsidRPr="00CC339C">
        <w:rPr>
          <w:color w:val="000000" w:themeColor="text1"/>
          <w:shd w:val="clear" w:color="auto" w:fill="FFFFFF"/>
        </w:rPr>
        <w:t xml:space="preserve">Fischer, M., &amp; </w:t>
      </w:r>
      <w:proofErr w:type="spellStart"/>
      <w:r w:rsidRPr="00CC339C">
        <w:rPr>
          <w:color w:val="000000" w:themeColor="text1"/>
          <w:shd w:val="clear" w:color="auto" w:fill="FFFFFF"/>
        </w:rPr>
        <w:t>Shaki</w:t>
      </w:r>
      <w:proofErr w:type="spellEnd"/>
      <w:r w:rsidRPr="00CC339C">
        <w:rPr>
          <w:color w:val="000000" w:themeColor="text1"/>
          <w:shd w:val="clear" w:color="auto" w:fill="FFFFFF"/>
        </w:rPr>
        <w:t>, S. (2017). Implicit spatial-numerical associations: Negative numbers and the role of counting direction. </w:t>
      </w:r>
      <w:r w:rsidRPr="00CC339C">
        <w:rPr>
          <w:i/>
          <w:iCs/>
          <w:color w:val="000000" w:themeColor="text1"/>
          <w:shd w:val="clear" w:color="auto" w:fill="FFFFFF"/>
        </w:rPr>
        <w:t xml:space="preserve">Journal Of Experimental Psychology: Human Perception </w:t>
      </w:r>
      <w:proofErr w:type="gramStart"/>
      <w:r w:rsidRPr="00CC339C">
        <w:rPr>
          <w:i/>
          <w:iCs/>
          <w:color w:val="000000" w:themeColor="text1"/>
          <w:shd w:val="clear" w:color="auto" w:fill="FFFFFF"/>
        </w:rPr>
        <w:t>And</w:t>
      </w:r>
      <w:proofErr w:type="gramEnd"/>
      <w:r w:rsidRPr="00CC339C">
        <w:rPr>
          <w:i/>
          <w:iCs/>
          <w:color w:val="000000" w:themeColor="text1"/>
          <w:shd w:val="clear" w:color="auto" w:fill="FFFFFF"/>
        </w:rPr>
        <w:t xml:space="preserve"> Performance</w:t>
      </w:r>
      <w:r w:rsidRPr="00CC339C">
        <w:rPr>
          <w:color w:val="000000" w:themeColor="text1"/>
          <w:shd w:val="clear" w:color="auto" w:fill="FFFFFF"/>
        </w:rPr>
        <w:t>, </w:t>
      </w:r>
      <w:r w:rsidRPr="00CC339C">
        <w:rPr>
          <w:i/>
          <w:iCs/>
          <w:color w:val="000000" w:themeColor="text1"/>
          <w:shd w:val="clear" w:color="auto" w:fill="FFFFFF"/>
        </w:rPr>
        <w:t>43</w:t>
      </w:r>
      <w:r w:rsidRPr="00CC339C">
        <w:rPr>
          <w:color w:val="000000" w:themeColor="text1"/>
          <w:shd w:val="clear" w:color="auto" w:fill="FFFFFF"/>
        </w:rPr>
        <w:t>(4), 639-643. https://doi.org/10.1037/xhp0000369.</w:t>
      </w:r>
    </w:p>
    <w:p w14:paraId="0CBBEB27" w14:textId="77777777" w:rsidR="0064166D" w:rsidRPr="00CC339C" w:rsidRDefault="0064166D" w:rsidP="00785D85">
      <w:pPr>
        <w:spacing w:line="480" w:lineRule="auto"/>
        <w:ind w:left="720" w:hanging="720"/>
        <w:rPr>
          <w:color w:val="000000" w:themeColor="text1"/>
        </w:rPr>
      </w:pPr>
      <w:r w:rsidRPr="00533BD1">
        <w:rPr>
          <w:color w:val="000000" w:themeColor="text1"/>
          <w:shd w:val="clear" w:color="auto" w:fill="FFFFFF"/>
          <w:lang w:val="it-IT"/>
        </w:rPr>
        <w:t xml:space="preserve">Fumarola, A., Prpic, V., Da Pos, O., Murgia, M., Umiltà, C., &amp; Agostini, T. (2014). </w:t>
      </w:r>
      <w:r w:rsidRPr="00CC339C">
        <w:rPr>
          <w:color w:val="000000" w:themeColor="text1"/>
          <w:shd w:val="clear" w:color="auto" w:fill="FFFFFF"/>
        </w:rPr>
        <w:t>Automatic spatial association for luminance. </w:t>
      </w:r>
      <w:r w:rsidRPr="00CC339C">
        <w:rPr>
          <w:i/>
          <w:iCs/>
          <w:color w:val="000000" w:themeColor="text1"/>
          <w:shd w:val="clear" w:color="auto" w:fill="FFFFFF"/>
        </w:rPr>
        <w:t>Attention, Perception, &amp; Psychophysics</w:t>
      </w:r>
      <w:r w:rsidRPr="00CC339C">
        <w:rPr>
          <w:color w:val="000000" w:themeColor="text1"/>
          <w:shd w:val="clear" w:color="auto" w:fill="FFFFFF"/>
        </w:rPr>
        <w:t>, </w:t>
      </w:r>
      <w:r w:rsidRPr="00CC339C">
        <w:rPr>
          <w:i/>
          <w:iCs/>
          <w:color w:val="000000" w:themeColor="text1"/>
          <w:shd w:val="clear" w:color="auto" w:fill="FFFFFF"/>
        </w:rPr>
        <w:t>76</w:t>
      </w:r>
      <w:r w:rsidRPr="00CC339C">
        <w:rPr>
          <w:color w:val="000000" w:themeColor="text1"/>
          <w:shd w:val="clear" w:color="auto" w:fill="FFFFFF"/>
        </w:rPr>
        <w:t>(3), 759-765. https://doi.org/10.3758/s13414-013-0614-y.</w:t>
      </w:r>
    </w:p>
    <w:p w14:paraId="20390133" w14:textId="77777777" w:rsidR="0064166D" w:rsidRPr="00CC339C" w:rsidRDefault="0064166D" w:rsidP="00785D85">
      <w:pPr>
        <w:spacing w:line="480" w:lineRule="auto"/>
        <w:ind w:left="720" w:hanging="720"/>
        <w:rPr>
          <w:color w:val="000000" w:themeColor="text1"/>
          <w:shd w:val="clear" w:color="auto" w:fill="FFFFFF"/>
        </w:rPr>
      </w:pPr>
      <w:r w:rsidRPr="00533BD1">
        <w:rPr>
          <w:color w:val="000000" w:themeColor="text1"/>
          <w:shd w:val="clear" w:color="auto" w:fill="FFFFFF"/>
          <w:lang w:val="it-IT"/>
        </w:rPr>
        <w:t xml:space="preserve">Fumarola, A., Prpic, V., Fornasier, D., Sartoretto, F., Agostini, T., &amp; Umiltà, C. (2016). </w:t>
      </w:r>
      <w:r w:rsidRPr="00CC339C">
        <w:rPr>
          <w:color w:val="000000" w:themeColor="text1"/>
          <w:shd w:val="clear" w:color="auto" w:fill="FFFFFF"/>
        </w:rPr>
        <w:t>The Spatial Representation of Angles. </w:t>
      </w:r>
      <w:r w:rsidRPr="00CC339C">
        <w:rPr>
          <w:i/>
          <w:iCs/>
          <w:color w:val="000000" w:themeColor="text1"/>
          <w:shd w:val="clear" w:color="auto" w:fill="FFFFFF"/>
        </w:rPr>
        <w:t>Perception</w:t>
      </w:r>
      <w:r w:rsidRPr="00CC339C">
        <w:rPr>
          <w:color w:val="000000" w:themeColor="text1"/>
          <w:shd w:val="clear" w:color="auto" w:fill="FFFFFF"/>
        </w:rPr>
        <w:t>, </w:t>
      </w:r>
      <w:r w:rsidRPr="00CC339C">
        <w:rPr>
          <w:i/>
          <w:iCs/>
          <w:color w:val="000000" w:themeColor="text1"/>
          <w:shd w:val="clear" w:color="auto" w:fill="FFFFFF"/>
        </w:rPr>
        <w:t>45</w:t>
      </w:r>
      <w:r w:rsidRPr="00CC339C">
        <w:rPr>
          <w:color w:val="000000" w:themeColor="text1"/>
          <w:shd w:val="clear" w:color="auto" w:fill="FFFFFF"/>
        </w:rPr>
        <w:t>(11), 1320-1330. https://doi.org/10.1177/0301006616661915.</w:t>
      </w:r>
    </w:p>
    <w:p w14:paraId="45EFC6B0" w14:textId="77777777" w:rsidR="0064166D" w:rsidRPr="00CC339C" w:rsidRDefault="0064166D" w:rsidP="00785D85">
      <w:pPr>
        <w:spacing w:line="480" w:lineRule="auto"/>
        <w:ind w:left="720" w:hanging="720"/>
        <w:rPr>
          <w:color w:val="000000" w:themeColor="text1"/>
          <w:shd w:val="clear" w:color="auto" w:fill="FFFFFF"/>
        </w:rPr>
      </w:pPr>
      <w:proofErr w:type="spellStart"/>
      <w:r w:rsidRPr="00CC339C">
        <w:rPr>
          <w:color w:val="000000" w:themeColor="text1"/>
          <w:shd w:val="clear" w:color="auto" w:fill="FFFFFF"/>
        </w:rPr>
        <w:t>Fumarola</w:t>
      </w:r>
      <w:proofErr w:type="spellEnd"/>
      <w:r w:rsidRPr="00CC339C">
        <w:rPr>
          <w:color w:val="000000" w:themeColor="text1"/>
          <w:shd w:val="clear" w:color="auto" w:fill="FFFFFF"/>
        </w:rPr>
        <w:t xml:space="preserve">, A., Prpic, V., </w:t>
      </w:r>
      <w:proofErr w:type="spellStart"/>
      <w:r w:rsidRPr="00CC339C">
        <w:rPr>
          <w:color w:val="000000" w:themeColor="text1"/>
          <w:shd w:val="clear" w:color="auto" w:fill="FFFFFF"/>
        </w:rPr>
        <w:t>Luccio</w:t>
      </w:r>
      <w:proofErr w:type="spellEnd"/>
      <w:r w:rsidRPr="00CC339C">
        <w:rPr>
          <w:color w:val="000000" w:themeColor="text1"/>
          <w:shd w:val="clear" w:color="auto" w:fill="FFFFFF"/>
        </w:rPr>
        <w:t xml:space="preserve">, R., &amp; </w:t>
      </w:r>
      <w:proofErr w:type="spellStart"/>
      <w:r w:rsidRPr="00CC339C">
        <w:rPr>
          <w:color w:val="000000" w:themeColor="text1"/>
          <w:shd w:val="clear" w:color="auto" w:fill="FFFFFF"/>
        </w:rPr>
        <w:t>Umiltà</w:t>
      </w:r>
      <w:proofErr w:type="spellEnd"/>
      <w:r w:rsidRPr="00CC339C">
        <w:rPr>
          <w:color w:val="000000" w:themeColor="text1"/>
          <w:shd w:val="clear" w:color="auto" w:fill="FFFFFF"/>
        </w:rPr>
        <w:t>, C. (2020). A SNARC-like effect for music notation: The role of expertise and musical instrument. </w:t>
      </w:r>
      <w:r w:rsidRPr="00CC339C">
        <w:rPr>
          <w:i/>
          <w:iCs/>
          <w:color w:val="000000" w:themeColor="text1"/>
          <w:shd w:val="clear" w:color="auto" w:fill="FFFFFF"/>
        </w:rPr>
        <w:t xml:space="preserve">Acta </w:t>
      </w:r>
      <w:proofErr w:type="spellStart"/>
      <w:r w:rsidRPr="00CC339C">
        <w:rPr>
          <w:i/>
          <w:iCs/>
          <w:color w:val="000000" w:themeColor="text1"/>
          <w:shd w:val="clear" w:color="auto" w:fill="FFFFFF"/>
        </w:rPr>
        <w:t>Psychologica</w:t>
      </w:r>
      <w:proofErr w:type="spellEnd"/>
      <w:r w:rsidRPr="00CC339C">
        <w:rPr>
          <w:color w:val="000000" w:themeColor="text1"/>
          <w:shd w:val="clear" w:color="auto" w:fill="FFFFFF"/>
        </w:rPr>
        <w:t>, </w:t>
      </w:r>
      <w:r w:rsidRPr="00CC339C">
        <w:rPr>
          <w:i/>
          <w:iCs/>
          <w:color w:val="000000" w:themeColor="text1"/>
          <w:shd w:val="clear" w:color="auto" w:fill="FFFFFF"/>
        </w:rPr>
        <w:t>208</w:t>
      </w:r>
      <w:r w:rsidRPr="00CC339C">
        <w:rPr>
          <w:color w:val="000000" w:themeColor="text1"/>
          <w:shd w:val="clear" w:color="auto" w:fill="FFFFFF"/>
        </w:rPr>
        <w:t>, 103120. https://doi.org/10.1016/j.actpsy.2020.103120.</w:t>
      </w:r>
    </w:p>
    <w:p w14:paraId="1AA61A84" w14:textId="77777777" w:rsidR="0064166D" w:rsidRPr="00CC339C" w:rsidRDefault="0064166D" w:rsidP="00785D85">
      <w:pPr>
        <w:spacing w:line="480" w:lineRule="auto"/>
        <w:ind w:left="720" w:hanging="720"/>
        <w:rPr>
          <w:color w:val="000000" w:themeColor="text1"/>
        </w:rPr>
      </w:pPr>
      <w:proofErr w:type="spellStart"/>
      <w:r w:rsidRPr="00CC339C">
        <w:rPr>
          <w:color w:val="000000" w:themeColor="text1"/>
          <w:shd w:val="clear" w:color="auto" w:fill="FFFFFF"/>
        </w:rPr>
        <w:lastRenderedPageBreak/>
        <w:t>Gevers</w:t>
      </w:r>
      <w:proofErr w:type="spellEnd"/>
      <w:r w:rsidRPr="00CC339C">
        <w:rPr>
          <w:color w:val="000000" w:themeColor="text1"/>
          <w:shd w:val="clear" w:color="auto" w:fill="FFFFFF"/>
        </w:rPr>
        <w:t xml:space="preserve">, W., </w:t>
      </w:r>
      <w:proofErr w:type="spellStart"/>
      <w:r w:rsidRPr="00CC339C">
        <w:rPr>
          <w:color w:val="000000" w:themeColor="text1"/>
          <w:shd w:val="clear" w:color="auto" w:fill="FFFFFF"/>
        </w:rPr>
        <w:t>Reynvoet</w:t>
      </w:r>
      <w:proofErr w:type="spellEnd"/>
      <w:r w:rsidRPr="00CC339C">
        <w:rPr>
          <w:color w:val="000000" w:themeColor="text1"/>
          <w:shd w:val="clear" w:color="auto" w:fill="FFFFFF"/>
        </w:rPr>
        <w:t xml:space="preserve">, B., &amp; </w:t>
      </w:r>
      <w:proofErr w:type="spellStart"/>
      <w:r w:rsidRPr="00CC339C">
        <w:rPr>
          <w:color w:val="000000" w:themeColor="text1"/>
          <w:shd w:val="clear" w:color="auto" w:fill="FFFFFF"/>
        </w:rPr>
        <w:t>Fias</w:t>
      </w:r>
      <w:proofErr w:type="spellEnd"/>
      <w:r w:rsidRPr="00CC339C">
        <w:rPr>
          <w:color w:val="000000" w:themeColor="text1"/>
          <w:shd w:val="clear" w:color="auto" w:fill="FFFFFF"/>
        </w:rPr>
        <w:t>, W. (2003). The mental representation of ordinal sequences is spatially organized. </w:t>
      </w:r>
      <w:r w:rsidRPr="00CC339C">
        <w:rPr>
          <w:i/>
          <w:iCs/>
          <w:color w:val="000000" w:themeColor="text1"/>
          <w:shd w:val="clear" w:color="auto" w:fill="FFFFFF"/>
        </w:rPr>
        <w:t>Cognition</w:t>
      </w:r>
      <w:r w:rsidRPr="00CC339C">
        <w:rPr>
          <w:color w:val="000000" w:themeColor="text1"/>
          <w:shd w:val="clear" w:color="auto" w:fill="FFFFFF"/>
        </w:rPr>
        <w:t>, </w:t>
      </w:r>
      <w:r w:rsidRPr="00CC339C">
        <w:rPr>
          <w:i/>
          <w:iCs/>
          <w:color w:val="000000" w:themeColor="text1"/>
          <w:shd w:val="clear" w:color="auto" w:fill="FFFFFF"/>
        </w:rPr>
        <w:t>87</w:t>
      </w:r>
      <w:r w:rsidRPr="00CC339C">
        <w:rPr>
          <w:color w:val="000000" w:themeColor="text1"/>
          <w:shd w:val="clear" w:color="auto" w:fill="FFFFFF"/>
        </w:rPr>
        <w:t>(3), B87-B95. https://doi.org/10.1016/s0010-0277(02)00234-2.</w:t>
      </w:r>
    </w:p>
    <w:p w14:paraId="715405DA" w14:textId="77777777" w:rsidR="0064166D" w:rsidRPr="00CC339C" w:rsidRDefault="0064166D" w:rsidP="00785D85">
      <w:pPr>
        <w:spacing w:line="480" w:lineRule="auto"/>
        <w:ind w:left="720" w:hanging="720"/>
        <w:rPr>
          <w:color w:val="000000" w:themeColor="text1"/>
        </w:rPr>
      </w:pPr>
      <w:r w:rsidRPr="00CC339C">
        <w:rPr>
          <w:color w:val="000000" w:themeColor="text1"/>
          <w:shd w:val="clear" w:color="auto" w:fill="FFFFFF"/>
        </w:rPr>
        <w:t>Hartmann, M., &amp; Mast, F. (2017). Loudness Counts: Interactions between Loudness, Number Magnitude, and Space. </w:t>
      </w:r>
      <w:r w:rsidRPr="00CC339C">
        <w:rPr>
          <w:i/>
          <w:iCs/>
          <w:color w:val="000000" w:themeColor="text1"/>
          <w:shd w:val="clear" w:color="auto" w:fill="FFFFFF"/>
        </w:rPr>
        <w:t xml:space="preserve">Quarterly Journal </w:t>
      </w:r>
      <w:proofErr w:type="gramStart"/>
      <w:r w:rsidRPr="00CC339C">
        <w:rPr>
          <w:i/>
          <w:iCs/>
          <w:color w:val="000000" w:themeColor="text1"/>
          <w:shd w:val="clear" w:color="auto" w:fill="FFFFFF"/>
        </w:rPr>
        <w:t>Of</w:t>
      </w:r>
      <w:proofErr w:type="gramEnd"/>
      <w:r w:rsidRPr="00CC339C">
        <w:rPr>
          <w:i/>
          <w:iCs/>
          <w:color w:val="000000" w:themeColor="text1"/>
          <w:shd w:val="clear" w:color="auto" w:fill="FFFFFF"/>
        </w:rPr>
        <w:t xml:space="preserve"> Experimental Psychology</w:t>
      </w:r>
      <w:r w:rsidRPr="00CC339C">
        <w:rPr>
          <w:color w:val="000000" w:themeColor="text1"/>
          <w:shd w:val="clear" w:color="auto" w:fill="FFFFFF"/>
        </w:rPr>
        <w:t>, </w:t>
      </w:r>
      <w:r w:rsidRPr="00CC339C">
        <w:rPr>
          <w:i/>
          <w:iCs/>
          <w:color w:val="000000" w:themeColor="text1"/>
          <w:shd w:val="clear" w:color="auto" w:fill="FFFFFF"/>
        </w:rPr>
        <w:t>70</w:t>
      </w:r>
      <w:r w:rsidRPr="00CC339C">
        <w:rPr>
          <w:color w:val="000000" w:themeColor="text1"/>
          <w:shd w:val="clear" w:color="auto" w:fill="FFFFFF"/>
        </w:rPr>
        <w:t>(7), 1305-1322. https://doi.org/10.1080/17470218.2016.1182194.</w:t>
      </w:r>
    </w:p>
    <w:p w14:paraId="3F717C79" w14:textId="77777777" w:rsidR="0064166D" w:rsidRPr="00CC339C" w:rsidRDefault="0064166D" w:rsidP="00785D85">
      <w:pPr>
        <w:spacing w:line="480" w:lineRule="auto"/>
        <w:ind w:left="720" w:hanging="720"/>
        <w:rPr>
          <w:color w:val="000000" w:themeColor="text1"/>
          <w:shd w:val="clear" w:color="auto" w:fill="FFFFFF"/>
        </w:rPr>
      </w:pPr>
      <w:r w:rsidRPr="00CC339C">
        <w:rPr>
          <w:color w:val="000000" w:themeColor="text1"/>
          <w:shd w:val="clear" w:color="auto" w:fill="FFFFFF"/>
        </w:rPr>
        <w:t>He, X., Guo, P., Li, S., Shen, X., &amp; Zhou, X. (2021). Non-symbolic and symbolic number lines are dissociated. </w:t>
      </w:r>
      <w:r w:rsidRPr="00CC339C">
        <w:rPr>
          <w:i/>
          <w:iCs/>
          <w:color w:val="000000" w:themeColor="text1"/>
          <w:shd w:val="clear" w:color="auto" w:fill="FFFFFF"/>
        </w:rPr>
        <w:t>Cognitive Processing</w:t>
      </w:r>
      <w:r w:rsidRPr="00CC339C">
        <w:rPr>
          <w:color w:val="000000" w:themeColor="text1"/>
          <w:shd w:val="clear" w:color="auto" w:fill="FFFFFF"/>
        </w:rPr>
        <w:t>, </w:t>
      </w:r>
      <w:r w:rsidRPr="00CC339C">
        <w:rPr>
          <w:i/>
          <w:iCs/>
          <w:color w:val="000000" w:themeColor="text1"/>
          <w:shd w:val="clear" w:color="auto" w:fill="FFFFFF"/>
        </w:rPr>
        <w:t>22</w:t>
      </w:r>
      <w:r w:rsidRPr="00CC339C">
        <w:rPr>
          <w:color w:val="000000" w:themeColor="text1"/>
          <w:shd w:val="clear" w:color="auto" w:fill="FFFFFF"/>
        </w:rPr>
        <w:t>(3), 475-486. https://doi.org/10.1007/s10339-021-01019-4.</w:t>
      </w:r>
    </w:p>
    <w:p w14:paraId="7FC10698" w14:textId="77777777" w:rsidR="0064166D" w:rsidRPr="00CC339C" w:rsidRDefault="0064166D" w:rsidP="00785D85">
      <w:pPr>
        <w:spacing w:line="480" w:lineRule="auto"/>
        <w:ind w:left="720" w:hanging="720"/>
        <w:rPr>
          <w:color w:val="000000" w:themeColor="text1"/>
          <w:shd w:val="clear" w:color="auto" w:fill="FFFFFF"/>
        </w:rPr>
      </w:pPr>
      <w:r w:rsidRPr="00CC339C">
        <w:rPr>
          <w:color w:val="000000" w:themeColor="text1"/>
          <w:shd w:val="clear" w:color="auto" w:fill="FFFFFF"/>
        </w:rPr>
        <w:t>Holmes, K., &amp; Lourenco, S. (2011). Common spatial organization of number and emotional expression: A mental magnitude line. </w:t>
      </w:r>
      <w:r w:rsidRPr="00CC339C">
        <w:rPr>
          <w:i/>
          <w:iCs/>
          <w:color w:val="000000" w:themeColor="text1"/>
          <w:shd w:val="clear" w:color="auto" w:fill="FFFFFF"/>
        </w:rPr>
        <w:t>Brain And Cognition</w:t>
      </w:r>
      <w:r w:rsidRPr="00CC339C">
        <w:rPr>
          <w:color w:val="000000" w:themeColor="text1"/>
          <w:shd w:val="clear" w:color="auto" w:fill="FFFFFF"/>
        </w:rPr>
        <w:t>, </w:t>
      </w:r>
      <w:r w:rsidRPr="00CC339C">
        <w:rPr>
          <w:i/>
          <w:iCs/>
          <w:color w:val="000000" w:themeColor="text1"/>
          <w:shd w:val="clear" w:color="auto" w:fill="FFFFFF"/>
        </w:rPr>
        <w:t>77</w:t>
      </w:r>
      <w:r w:rsidRPr="00CC339C">
        <w:rPr>
          <w:color w:val="000000" w:themeColor="text1"/>
          <w:shd w:val="clear" w:color="auto" w:fill="FFFFFF"/>
        </w:rPr>
        <w:t>(2), 315-323. https://doi.org/10.1016/j.bandc.2011.07.002.</w:t>
      </w:r>
    </w:p>
    <w:p w14:paraId="2B26F0DA" w14:textId="77777777" w:rsidR="0064166D" w:rsidRPr="00533BD1" w:rsidRDefault="0064166D" w:rsidP="00785D85">
      <w:pPr>
        <w:spacing w:line="480" w:lineRule="auto"/>
        <w:ind w:left="720" w:hanging="720"/>
        <w:rPr>
          <w:color w:val="000000" w:themeColor="text1"/>
          <w:lang w:val="it-IT"/>
        </w:rPr>
      </w:pPr>
      <w:r w:rsidRPr="00CC339C">
        <w:rPr>
          <w:color w:val="000000" w:themeColor="text1"/>
          <w:shd w:val="clear" w:color="auto" w:fill="FFFFFF"/>
        </w:rPr>
        <w:t xml:space="preserve">Holmes, K., </w:t>
      </w:r>
      <w:proofErr w:type="spellStart"/>
      <w:r w:rsidRPr="00CC339C">
        <w:rPr>
          <w:color w:val="000000" w:themeColor="text1"/>
          <w:shd w:val="clear" w:color="auto" w:fill="FFFFFF"/>
        </w:rPr>
        <w:t>Alcat</w:t>
      </w:r>
      <w:proofErr w:type="spellEnd"/>
      <w:r w:rsidRPr="00CC339C">
        <w:rPr>
          <w:color w:val="000000" w:themeColor="text1"/>
          <w:shd w:val="clear" w:color="auto" w:fill="FFFFFF"/>
        </w:rPr>
        <w:t>, C., &amp; Lourenco, S. (2019). Is Emotional Magnitude Spatialized? A Further Investigation. </w:t>
      </w:r>
      <w:r w:rsidRPr="00533BD1">
        <w:rPr>
          <w:i/>
          <w:iCs/>
          <w:color w:val="000000" w:themeColor="text1"/>
          <w:shd w:val="clear" w:color="auto" w:fill="FFFFFF"/>
          <w:lang w:val="it-IT"/>
        </w:rPr>
        <w:t>Cognitive Science</w:t>
      </w:r>
      <w:r w:rsidRPr="00533BD1">
        <w:rPr>
          <w:color w:val="000000" w:themeColor="text1"/>
          <w:shd w:val="clear" w:color="auto" w:fill="FFFFFF"/>
          <w:lang w:val="it-IT"/>
        </w:rPr>
        <w:t>, </w:t>
      </w:r>
      <w:r w:rsidRPr="00533BD1">
        <w:rPr>
          <w:i/>
          <w:iCs/>
          <w:color w:val="000000" w:themeColor="text1"/>
          <w:shd w:val="clear" w:color="auto" w:fill="FFFFFF"/>
          <w:lang w:val="it-IT"/>
        </w:rPr>
        <w:t>43</w:t>
      </w:r>
      <w:r w:rsidRPr="00533BD1">
        <w:rPr>
          <w:color w:val="000000" w:themeColor="text1"/>
          <w:shd w:val="clear" w:color="auto" w:fill="FFFFFF"/>
          <w:lang w:val="it-IT"/>
        </w:rPr>
        <w:t>(4), e12727. https://doi.org/10.1111/cogs.12727.</w:t>
      </w:r>
    </w:p>
    <w:p w14:paraId="0FF2A9F3" w14:textId="789574E4" w:rsidR="0064166D" w:rsidRPr="00CC339C" w:rsidRDefault="0037446D" w:rsidP="00785D85">
      <w:pPr>
        <w:spacing w:line="480" w:lineRule="auto"/>
        <w:ind w:left="720" w:hanging="720"/>
        <w:rPr>
          <w:color w:val="000000" w:themeColor="text1"/>
          <w:shd w:val="clear" w:color="auto" w:fill="FFFFFF"/>
        </w:rPr>
      </w:pPr>
      <w:r w:rsidRPr="00533BD1">
        <w:rPr>
          <w:color w:val="000000" w:themeColor="text1"/>
          <w:shd w:val="clear" w:color="auto" w:fill="FFFFFF"/>
          <w:lang w:val="it-IT"/>
        </w:rPr>
        <w:t>Ishihara</w:t>
      </w:r>
      <w:r w:rsidR="0064166D" w:rsidRPr="00533BD1">
        <w:rPr>
          <w:color w:val="000000" w:themeColor="text1"/>
          <w:shd w:val="clear" w:color="auto" w:fill="FFFFFF"/>
          <w:lang w:val="it-IT"/>
        </w:rPr>
        <w:t xml:space="preserve">, M., Keller, P., Rossetti, Y., &amp; Prinz, W. (2008). </w:t>
      </w:r>
      <w:r w:rsidR="0064166D" w:rsidRPr="00CC339C">
        <w:rPr>
          <w:color w:val="000000" w:themeColor="text1"/>
          <w:shd w:val="clear" w:color="auto" w:fill="FFFFFF"/>
        </w:rPr>
        <w:t>Horizontal spatial representations of time: Evidence for the STEARC effect. </w:t>
      </w:r>
      <w:r w:rsidR="0064166D" w:rsidRPr="00CC339C">
        <w:rPr>
          <w:i/>
          <w:iCs/>
          <w:color w:val="000000" w:themeColor="text1"/>
          <w:shd w:val="clear" w:color="auto" w:fill="FFFFFF"/>
        </w:rPr>
        <w:t>Cortex</w:t>
      </w:r>
      <w:r w:rsidR="0064166D" w:rsidRPr="00CC339C">
        <w:rPr>
          <w:color w:val="000000" w:themeColor="text1"/>
          <w:shd w:val="clear" w:color="auto" w:fill="FFFFFF"/>
        </w:rPr>
        <w:t>, </w:t>
      </w:r>
      <w:r w:rsidR="0064166D" w:rsidRPr="00CC339C">
        <w:rPr>
          <w:i/>
          <w:iCs/>
          <w:color w:val="000000" w:themeColor="text1"/>
          <w:shd w:val="clear" w:color="auto" w:fill="FFFFFF"/>
        </w:rPr>
        <w:t>44</w:t>
      </w:r>
      <w:r w:rsidR="0064166D" w:rsidRPr="00CC339C">
        <w:rPr>
          <w:color w:val="000000" w:themeColor="text1"/>
          <w:shd w:val="clear" w:color="auto" w:fill="FFFFFF"/>
        </w:rPr>
        <w:t>(4), 454-461. https://doi.org/10.1016/j.cortex.2007.08.010</w:t>
      </w:r>
    </w:p>
    <w:p w14:paraId="6B6E7F14" w14:textId="77777777" w:rsidR="0064166D" w:rsidRPr="00CC339C" w:rsidRDefault="0064166D" w:rsidP="00785D85">
      <w:pPr>
        <w:spacing w:line="480" w:lineRule="auto"/>
        <w:ind w:left="720" w:hanging="720"/>
        <w:rPr>
          <w:color w:val="000000" w:themeColor="text1"/>
        </w:rPr>
      </w:pPr>
      <w:proofErr w:type="spellStart"/>
      <w:r w:rsidRPr="00CC339C">
        <w:rPr>
          <w:color w:val="000000" w:themeColor="text1"/>
          <w:shd w:val="clear" w:color="auto" w:fill="FFFFFF"/>
        </w:rPr>
        <w:t>Kadosh</w:t>
      </w:r>
      <w:proofErr w:type="spellEnd"/>
      <w:r w:rsidRPr="00CC339C">
        <w:rPr>
          <w:color w:val="000000" w:themeColor="text1"/>
          <w:shd w:val="clear" w:color="auto" w:fill="FFFFFF"/>
        </w:rPr>
        <w:t>, R. C., &amp; Walsh, V. (2009). Numerical representation in the parietal lobes: Abstract or not abstract? </w:t>
      </w:r>
      <w:proofErr w:type="spellStart"/>
      <w:r w:rsidRPr="00CC339C">
        <w:rPr>
          <w:i/>
          <w:iCs/>
          <w:color w:val="000000" w:themeColor="text1"/>
          <w:shd w:val="clear" w:color="auto" w:fill="FFFFFF"/>
        </w:rPr>
        <w:t>Behavioral</w:t>
      </w:r>
      <w:proofErr w:type="spellEnd"/>
      <w:r w:rsidRPr="00CC339C">
        <w:rPr>
          <w:i/>
          <w:iCs/>
          <w:color w:val="000000" w:themeColor="text1"/>
          <w:shd w:val="clear" w:color="auto" w:fill="FFFFFF"/>
        </w:rPr>
        <w:t xml:space="preserve"> And Brain Sciences</w:t>
      </w:r>
      <w:r w:rsidRPr="00CC339C">
        <w:rPr>
          <w:color w:val="000000" w:themeColor="text1"/>
          <w:shd w:val="clear" w:color="auto" w:fill="FFFFFF"/>
        </w:rPr>
        <w:t>, </w:t>
      </w:r>
      <w:r w:rsidRPr="00CC339C">
        <w:rPr>
          <w:i/>
          <w:iCs/>
          <w:color w:val="000000" w:themeColor="text1"/>
          <w:shd w:val="clear" w:color="auto" w:fill="FFFFFF"/>
        </w:rPr>
        <w:t>32</w:t>
      </w:r>
      <w:r w:rsidRPr="00CC339C">
        <w:rPr>
          <w:color w:val="000000" w:themeColor="text1"/>
          <w:shd w:val="clear" w:color="auto" w:fill="FFFFFF"/>
        </w:rPr>
        <w:t>(3-4), 313-328. https://doi.org/10.1017/s0140525x09990938.</w:t>
      </w:r>
    </w:p>
    <w:p w14:paraId="090E1E20" w14:textId="77777777" w:rsidR="0064166D" w:rsidRPr="00CC339C" w:rsidRDefault="0064166D" w:rsidP="00785D85">
      <w:pPr>
        <w:spacing w:line="480" w:lineRule="auto"/>
        <w:ind w:left="720" w:hanging="720"/>
        <w:rPr>
          <w:color w:val="000000" w:themeColor="text1"/>
        </w:rPr>
      </w:pPr>
      <w:proofErr w:type="spellStart"/>
      <w:r w:rsidRPr="00CC339C">
        <w:rPr>
          <w:color w:val="000000" w:themeColor="text1"/>
          <w:shd w:val="clear" w:color="auto" w:fill="FFFFFF"/>
        </w:rPr>
        <w:t>Kadosh</w:t>
      </w:r>
      <w:proofErr w:type="spellEnd"/>
      <w:r w:rsidRPr="00CC339C">
        <w:rPr>
          <w:color w:val="000000" w:themeColor="text1"/>
          <w:shd w:val="clear" w:color="auto" w:fill="FFFFFF"/>
        </w:rPr>
        <w:t xml:space="preserve">, R. C., </w:t>
      </w:r>
      <w:proofErr w:type="spellStart"/>
      <w:r w:rsidRPr="00CC339C">
        <w:rPr>
          <w:color w:val="000000" w:themeColor="text1"/>
          <w:shd w:val="clear" w:color="auto" w:fill="FFFFFF"/>
        </w:rPr>
        <w:t>Kadosh</w:t>
      </w:r>
      <w:proofErr w:type="spellEnd"/>
      <w:r w:rsidRPr="00CC339C">
        <w:rPr>
          <w:color w:val="000000" w:themeColor="text1"/>
          <w:shd w:val="clear" w:color="auto" w:fill="FFFFFF"/>
        </w:rPr>
        <w:t xml:space="preserve">, K. C., Kaas, A., </w:t>
      </w:r>
      <w:proofErr w:type="spellStart"/>
      <w:r w:rsidRPr="00CC339C">
        <w:rPr>
          <w:color w:val="000000" w:themeColor="text1"/>
          <w:shd w:val="clear" w:color="auto" w:fill="FFFFFF"/>
        </w:rPr>
        <w:t>Henik</w:t>
      </w:r>
      <w:proofErr w:type="spellEnd"/>
      <w:r w:rsidRPr="00CC339C">
        <w:rPr>
          <w:color w:val="000000" w:themeColor="text1"/>
          <w:shd w:val="clear" w:color="auto" w:fill="FFFFFF"/>
        </w:rPr>
        <w:t>, A., &amp; Goebel, R. (2007). Notation-Dependent and -Independent Representations of Numbers in the Parietal Lobes. </w:t>
      </w:r>
      <w:r w:rsidRPr="00CC339C">
        <w:rPr>
          <w:i/>
          <w:iCs/>
          <w:color w:val="000000" w:themeColor="text1"/>
          <w:shd w:val="clear" w:color="auto" w:fill="FFFFFF"/>
        </w:rPr>
        <w:t>Neuron</w:t>
      </w:r>
      <w:r w:rsidRPr="00CC339C">
        <w:rPr>
          <w:color w:val="000000" w:themeColor="text1"/>
          <w:shd w:val="clear" w:color="auto" w:fill="FFFFFF"/>
        </w:rPr>
        <w:t>, </w:t>
      </w:r>
      <w:r w:rsidRPr="00CC339C">
        <w:rPr>
          <w:i/>
          <w:iCs/>
          <w:color w:val="000000" w:themeColor="text1"/>
          <w:shd w:val="clear" w:color="auto" w:fill="FFFFFF"/>
        </w:rPr>
        <w:t>53</w:t>
      </w:r>
      <w:r w:rsidRPr="00CC339C">
        <w:rPr>
          <w:color w:val="000000" w:themeColor="text1"/>
          <w:shd w:val="clear" w:color="auto" w:fill="FFFFFF"/>
        </w:rPr>
        <w:t>(2), 307-314. https://doi.org/10.1016/j.neuron.2006.12.025.</w:t>
      </w:r>
    </w:p>
    <w:p w14:paraId="7DA66ED7" w14:textId="77777777" w:rsidR="0064166D" w:rsidRPr="00CC339C" w:rsidRDefault="0064166D" w:rsidP="00785D85">
      <w:pPr>
        <w:spacing w:line="480" w:lineRule="auto"/>
        <w:ind w:left="720" w:hanging="720"/>
        <w:rPr>
          <w:color w:val="000000" w:themeColor="text1"/>
        </w:rPr>
      </w:pPr>
      <w:r w:rsidRPr="00533BD1">
        <w:rPr>
          <w:color w:val="000000" w:themeColor="text1"/>
          <w:shd w:val="clear" w:color="auto" w:fill="FFFFFF"/>
          <w:lang w:val="it-IT"/>
        </w:rPr>
        <w:lastRenderedPageBreak/>
        <w:t xml:space="preserve">Lega, C., Cattaneo, Z., Ancona, N., Vecchi, T., &amp; Rinaldi, L. (2020). </w:t>
      </w:r>
      <w:r w:rsidRPr="00CC339C">
        <w:rPr>
          <w:color w:val="000000" w:themeColor="text1"/>
          <w:shd w:val="clear" w:color="auto" w:fill="FFFFFF"/>
        </w:rPr>
        <w:t>Instrumental expertise and musical timbre modulate the spatial representation of pitch. </w:t>
      </w:r>
      <w:r w:rsidRPr="00CC339C">
        <w:rPr>
          <w:i/>
          <w:iCs/>
          <w:color w:val="000000" w:themeColor="text1"/>
          <w:shd w:val="clear" w:color="auto" w:fill="FFFFFF"/>
        </w:rPr>
        <w:t xml:space="preserve">Quarterly Journal </w:t>
      </w:r>
      <w:proofErr w:type="gramStart"/>
      <w:r w:rsidRPr="00CC339C">
        <w:rPr>
          <w:i/>
          <w:iCs/>
          <w:color w:val="000000" w:themeColor="text1"/>
          <w:shd w:val="clear" w:color="auto" w:fill="FFFFFF"/>
        </w:rPr>
        <w:t>Of</w:t>
      </w:r>
      <w:proofErr w:type="gramEnd"/>
      <w:r w:rsidRPr="00CC339C">
        <w:rPr>
          <w:i/>
          <w:iCs/>
          <w:color w:val="000000" w:themeColor="text1"/>
          <w:shd w:val="clear" w:color="auto" w:fill="FFFFFF"/>
        </w:rPr>
        <w:t xml:space="preserve"> Experimental Psychology</w:t>
      </w:r>
      <w:r w:rsidRPr="00CC339C">
        <w:rPr>
          <w:color w:val="000000" w:themeColor="text1"/>
          <w:shd w:val="clear" w:color="auto" w:fill="FFFFFF"/>
        </w:rPr>
        <w:t>, </w:t>
      </w:r>
      <w:r w:rsidRPr="00CC339C">
        <w:rPr>
          <w:i/>
          <w:iCs/>
          <w:color w:val="000000" w:themeColor="text1"/>
          <w:shd w:val="clear" w:color="auto" w:fill="FFFFFF"/>
        </w:rPr>
        <w:t>73</w:t>
      </w:r>
      <w:r w:rsidRPr="00CC339C">
        <w:rPr>
          <w:color w:val="000000" w:themeColor="text1"/>
          <w:shd w:val="clear" w:color="auto" w:fill="FFFFFF"/>
        </w:rPr>
        <w:t>(8), 1162-1172. https://doi.org/10.1177/1747021819897779.</w:t>
      </w:r>
    </w:p>
    <w:p w14:paraId="74F7174D" w14:textId="77777777" w:rsidR="0064166D" w:rsidRPr="00CC339C" w:rsidRDefault="0064166D" w:rsidP="00785D85">
      <w:pPr>
        <w:spacing w:line="480" w:lineRule="auto"/>
        <w:ind w:left="720" w:hanging="720"/>
        <w:rPr>
          <w:color w:val="000000" w:themeColor="text1"/>
          <w:shd w:val="clear" w:color="auto" w:fill="FFFFFF"/>
        </w:rPr>
      </w:pPr>
      <w:proofErr w:type="spellStart"/>
      <w:r w:rsidRPr="00CC339C">
        <w:rPr>
          <w:color w:val="000000" w:themeColor="text1"/>
          <w:shd w:val="clear" w:color="auto" w:fill="FFFFFF"/>
        </w:rPr>
        <w:t>Lidji</w:t>
      </w:r>
      <w:proofErr w:type="spellEnd"/>
      <w:r w:rsidRPr="00CC339C">
        <w:rPr>
          <w:color w:val="000000" w:themeColor="text1"/>
          <w:shd w:val="clear" w:color="auto" w:fill="FFFFFF"/>
        </w:rPr>
        <w:t xml:space="preserve">, P., Kolinsky, R., </w:t>
      </w:r>
      <w:proofErr w:type="spellStart"/>
      <w:r w:rsidRPr="00CC339C">
        <w:rPr>
          <w:color w:val="000000" w:themeColor="text1"/>
          <w:shd w:val="clear" w:color="auto" w:fill="FFFFFF"/>
        </w:rPr>
        <w:t>Lochy</w:t>
      </w:r>
      <w:proofErr w:type="spellEnd"/>
      <w:r w:rsidRPr="00CC339C">
        <w:rPr>
          <w:color w:val="000000" w:themeColor="text1"/>
          <w:shd w:val="clear" w:color="auto" w:fill="FFFFFF"/>
        </w:rPr>
        <w:t xml:space="preserve">, A., &amp; </w:t>
      </w:r>
      <w:proofErr w:type="spellStart"/>
      <w:r w:rsidRPr="00CC339C">
        <w:rPr>
          <w:color w:val="000000" w:themeColor="text1"/>
          <w:shd w:val="clear" w:color="auto" w:fill="FFFFFF"/>
        </w:rPr>
        <w:t>Morais</w:t>
      </w:r>
      <w:proofErr w:type="spellEnd"/>
      <w:r w:rsidRPr="00CC339C">
        <w:rPr>
          <w:color w:val="000000" w:themeColor="text1"/>
          <w:shd w:val="clear" w:color="auto" w:fill="FFFFFF"/>
        </w:rPr>
        <w:t>, J. (2007). Spatial associations for musical stimuli: A piano in the head? </w:t>
      </w:r>
      <w:r w:rsidRPr="00CC339C">
        <w:rPr>
          <w:i/>
          <w:iCs/>
          <w:color w:val="000000" w:themeColor="text1"/>
          <w:shd w:val="clear" w:color="auto" w:fill="FFFFFF"/>
        </w:rPr>
        <w:t xml:space="preserve">Journal Of Experimental Psychology: Human Perception </w:t>
      </w:r>
      <w:proofErr w:type="gramStart"/>
      <w:r w:rsidRPr="00CC339C">
        <w:rPr>
          <w:i/>
          <w:iCs/>
          <w:color w:val="000000" w:themeColor="text1"/>
          <w:shd w:val="clear" w:color="auto" w:fill="FFFFFF"/>
        </w:rPr>
        <w:t>And</w:t>
      </w:r>
      <w:proofErr w:type="gramEnd"/>
      <w:r w:rsidRPr="00CC339C">
        <w:rPr>
          <w:i/>
          <w:iCs/>
          <w:color w:val="000000" w:themeColor="text1"/>
          <w:shd w:val="clear" w:color="auto" w:fill="FFFFFF"/>
        </w:rPr>
        <w:t xml:space="preserve"> Performance</w:t>
      </w:r>
      <w:r w:rsidRPr="00CC339C">
        <w:rPr>
          <w:color w:val="000000" w:themeColor="text1"/>
          <w:shd w:val="clear" w:color="auto" w:fill="FFFFFF"/>
        </w:rPr>
        <w:t>, </w:t>
      </w:r>
      <w:r w:rsidRPr="00CC339C">
        <w:rPr>
          <w:i/>
          <w:iCs/>
          <w:color w:val="000000" w:themeColor="text1"/>
          <w:shd w:val="clear" w:color="auto" w:fill="FFFFFF"/>
        </w:rPr>
        <w:t>33</w:t>
      </w:r>
      <w:r w:rsidRPr="00CC339C">
        <w:rPr>
          <w:color w:val="000000" w:themeColor="text1"/>
          <w:shd w:val="clear" w:color="auto" w:fill="FFFFFF"/>
        </w:rPr>
        <w:t>(5), 1189-1207. https://doi.org/10.1037/0096-1523.33.5.1189.</w:t>
      </w:r>
    </w:p>
    <w:p w14:paraId="4645E613" w14:textId="529AE64B" w:rsidR="0064166D" w:rsidRPr="00CC339C" w:rsidRDefault="0064166D" w:rsidP="00785D85">
      <w:pPr>
        <w:spacing w:line="480" w:lineRule="auto"/>
        <w:ind w:left="720" w:hanging="720"/>
        <w:rPr>
          <w:color w:val="000000" w:themeColor="text1"/>
          <w:shd w:val="clear" w:color="auto" w:fill="FFFFFF"/>
        </w:rPr>
      </w:pPr>
      <w:r w:rsidRPr="00CC339C">
        <w:rPr>
          <w:color w:val="000000" w:themeColor="text1"/>
          <w:shd w:val="clear" w:color="auto" w:fill="FFFFFF"/>
        </w:rPr>
        <w:t>Lorch, R., &amp; Myers, J. (1990). Regression analyses of repeated measures data in cognitive research. </w:t>
      </w:r>
      <w:r w:rsidRPr="00CC339C">
        <w:rPr>
          <w:i/>
          <w:iCs/>
          <w:color w:val="000000" w:themeColor="text1"/>
          <w:shd w:val="clear" w:color="auto" w:fill="FFFFFF"/>
        </w:rPr>
        <w:t>Journal Of Experimental Psychology: Learning, Memory, And Cognition</w:t>
      </w:r>
      <w:r w:rsidRPr="00CC339C">
        <w:rPr>
          <w:color w:val="000000" w:themeColor="text1"/>
          <w:shd w:val="clear" w:color="auto" w:fill="FFFFFF"/>
        </w:rPr>
        <w:t>, </w:t>
      </w:r>
      <w:r w:rsidRPr="00CC339C">
        <w:rPr>
          <w:i/>
          <w:iCs/>
          <w:color w:val="000000" w:themeColor="text1"/>
          <w:shd w:val="clear" w:color="auto" w:fill="FFFFFF"/>
        </w:rPr>
        <w:t>16</w:t>
      </w:r>
      <w:r w:rsidRPr="00CC339C">
        <w:rPr>
          <w:color w:val="000000" w:themeColor="text1"/>
          <w:shd w:val="clear" w:color="auto" w:fill="FFFFFF"/>
        </w:rPr>
        <w:t xml:space="preserve">(1), 149-157. </w:t>
      </w:r>
      <w:hyperlink r:id="rId19" w:history="1">
        <w:r w:rsidR="00845FBA" w:rsidRPr="00CC339C">
          <w:rPr>
            <w:rStyle w:val="Hyperlink"/>
            <w:color w:val="000000" w:themeColor="text1"/>
            <w:shd w:val="clear" w:color="auto" w:fill="FFFFFF"/>
          </w:rPr>
          <w:t>https://doi.org/10.1037/0278-7393.16.1.149</w:t>
        </w:r>
      </w:hyperlink>
      <w:r w:rsidRPr="00CC339C">
        <w:rPr>
          <w:color w:val="000000" w:themeColor="text1"/>
          <w:shd w:val="clear" w:color="auto" w:fill="FFFFFF"/>
        </w:rPr>
        <w:t>.</w:t>
      </w:r>
    </w:p>
    <w:p w14:paraId="5F0087CC" w14:textId="1D4FF4D4" w:rsidR="00845FBA" w:rsidRPr="00CC339C" w:rsidRDefault="00845FBA" w:rsidP="00785D85">
      <w:pPr>
        <w:spacing w:line="480" w:lineRule="auto"/>
        <w:ind w:left="720" w:hanging="720"/>
        <w:rPr>
          <w:color w:val="000000" w:themeColor="text1"/>
          <w:shd w:val="clear" w:color="auto" w:fill="FFFFFF"/>
        </w:rPr>
      </w:pPr>
      <w:proofErr w:type="spellStart"/>
      <w:r w:rsidRPr="00CC339C">
        <w:rPr>
          <w:color w:val="000000" w:themeColor="text1"/>
          <w:shd w:val="clear" w:color="auto" w:fill="FFFFFF"/>
        </w:rPr>
        <w:t>Macnamara</w:t>
      </w:r>
      <w:proofErr w:type="spellEnd"/>
      <w:r w:rsidRPr="00CC339C">
        <w:rPr>
          <w:color w:val="000000" w:themeColor="text1"/>
          <w:shd w:val="clear" w:color="auto" w:fill="FFFFFF"/>
        </w:rPr>
        <w:t xml:space="preserve">, A., </w:t>
      </w:r>
      <w:proofErr w:type="spellStart"/>
      <w:r w:rsidRPr="00CC339C">
        <w:rPr>
          <w:color w:val="000000" w:themeColor="text1"/>
          <w:shd w:val="clear" w:color="auto" w:fill="FFFFFF"/>
        </w:rPr>
        <w:t>Keage</w:t>
      </w:r>
      <w:proofErr w:type="spellEnd"/>
      <w:r w:rsidRPr="00CC339C">
        <w:rPr>
          <w:color w:val="000000" w:themeColor="text1"/>
          <w:shd w:val="clear" w:color="auto" w:fill="FFFFFF"/>
        </w:rPr>
        <w:t xml:space="preserve">, H. A., &amp; </w:t>
      </w:r>
      <w:proofErr w:type="spellStart"/>
      <w:r w:rsidRPr="00CC339C">
        <w:rPr>
          <w:color w:val="000000" w:themeColor="text1"/>
          <w:shd w:val="clear" w:color="auto" w:fill="FFFFFF"/>
        </w:rPr>
        <w:t>Loetscher</w:t>
      </w:r>
      <w:proofErr w:type="spellEnd"/>
      <w:r w:rsidRPr="00CC339C">
        <w:rPr>
          <w:color w:val="000000" w:themeColor="text1"/>
          <w:shd w:val="clear" w:color="auto" w:fill="FFFFFF"/>
        </w:rPr>
        <w:t>, T. (2018). Mapping of non-numerical domains on space: a systematic review and meta-analysis. </w:t>
      </w:r>
      <w:r w:rsidRPr="00CC339C">
        <w:rPr>
          <w:i/>
          <w:iCs/>
          <w:color w:val="000000" w:themeColor="text1"/>
          <w:shd w:val="clear" w:color="auto" w:fill="FFFFFF"/>
        </w:rPr>
        <w:t>Experimental brain research</w:t>
      </w:r>
      <w:r w:rsidRPr="00CC339C">
        <w:rPr>
          <w:color w:val="000000" w:themeColor="text1"/>
          <w:shd w:val="clear" w:color="auto" w:fill="FFFFFF"/>
        </w:rPr>
        <w:t>, </w:t>
      </w:r>
      <w:r w:rsidRPr="00CC339C">
        <w:rPr>
          <w:i/>
          <w:iCs/>
          <w:color w:val="000000" w:themeColor="text1"/>
          <w:shd w:val="clear" w:color="auto" w:fill="FFFFFF"/>
        </w:rPr>
        <w:t>236</w:t>
      </w:r>
      <w:r w:rsidRPr="00CC339C">
        <w:rPr>
          <w:color w:val="000000" w:themeColor="text1"/>
          <w:shd w:val="clear" w:color="auto" w:fill="FFFFFF"/>
        </w:rPr>
        <w:t xml:space="preserve">(2), 335-346. </w:t>
      </w:r>
      <w:r w:rsidRPr="00CC339C">
        <w:rPr>
          <w:color w:val="000000" w:themeColor="text1"/>
          <w:shd w:val="clear" w:color="auto" w:fill="FCFCFC"/>
        </w:rPr>
        <w:t>https://doi.org/10.1007/s00221-017-5154-6</w:t>
      </w:r>
    </w:p>
    <w:p w14:paraId="02983F8C" w14:textId="058BCB3D" w:rsidR="0064166D" w:rsidRPr="00CC339C" w:rsidRDefault="0064166D" w:rsidP="00785D85">
      <w:pPr>
        <w:spacing w:line="480" w:lineRule="auto"/>
        <w:ind w:left="720" w:hanging="720"/>
        <w:rPr>
          <w:color w:val="000000" w:themeColor="text1"/>
          <w:shd w:val="clear" w:color="auto" w:fill="FFFFFF"/>
        </w:rPr>
      </w:pPr>
      <w:proofErr w:type="spellStart"/>
      <w:r w:rsidRPr="00CC339C">
        <w:rPr>
          <w:color w:val="000000" w:themeColor="text1"/>
          <w:shd w:val="clear" w:color="auto" w:fill="FFFFFF"/>
        </w:rPr>
        <w:t>Marinova</w:t>
      </w:r>
      <w:proofErr w:type="spellEnd"/>
      <w:r w:rsidRPr="00CC339C">
        <w:rPr>
          <w:color w:val="000000" w:themeColor="text1"/>
          <w:shd w:val="clear" w:color="auto" w:fill="FFFFFF"/>
        </w:rPr>
        <w:t xml:space="preserve">, M., </w:t>
      </w:r>
      <w:proofErr w:type="spellStart"/>
      <w:r w:rsidRPr="00CC339C">
        <w:rPr>
          <w:color w:val="000000" w:themeColor="text1"/>
          <w:shd w:val="clear" w:color="auto" w:fill="FFFFFF"/>
        </w:rPr>
        <w:t>Sasanguie</w:t>
      </w:r>
      <w:proofErr w:type="spellEnd"/>
      <w:r w:rsidRPr="00CC339C">
        <w:rPr>
          <w:color w:val="000000" w:themeColor="text1"/>
          <w:shd w:val="clear" w:color="auto" w:fill="FFFFFF"/>
        </w:rPr>
        <w:t xml:space="preserve">, D., &amp; </w:t>
      </w:r>
      <w:proofErr w:type="spellStart"/>
      <w:r w:rsidRPr="00CC339C">
        <w:rPr>
          <w:color w:val="000000" w:themeColor="text1"/>
          <w:shd w:val="clear" w:color="auto" w:fill="FFFFFF"/>
        </w:rPr>
        <w:t>Reynvoet</w:t>
      </w:r>
      <w:proofErr w:type="spellEnd"/>
      <w:r w:rsidRPr="00CC339C">
        <w:rPr>
          <w:color w:val="000000" w:themeColor="text1"/>
          <w:shd w:val="clear" w:color="auto" w:fill="FFFFFF"/>
        </w:rPr>
        <w:t xml:space="preserve">, B. (2020). Numerals do not need </w:t>
      </w:r>
      <w:proofErr w:type="spellStart"/>
      <w:r w:rsidRPr="00CC339C">
        <w:rPr>
          <w:color w:val="000000" w:themeColor="text1"/>
          <w:shd w:val="clear" w:color="auto" w:fill="FFFFFF"/>
        </w:rPr>
        <w:t>numerosities</w:t>
      </w:r>
      <w:proofErr w:type="spellEnd"/>
      <w:r w:rsidRPr="00CC339C">
        <w:rPr>
          <w:color w:val="000000" w:themeColor="text1"/>
          <w:shd w:val="clear" w:color="auto" w:fill="FFFFFF"/>
        </w:rPr>
        <w:t>: robust evidence for distinct numerical representations for symbolic and non-symbolic numbers. </w:t>
      </w:r>
      <w:r w:rsidRPr="00CC339C">
        <w:rPr>
          <w:i/>
          <w:iCs/>
          <w:color w:val="000000" w:themeColor="text1"/>
          <w:shd w:val="clear" w:color="auto" w:fill="FFFFFF"/>
        </w:rPr>
        <w:t>Psychological Research</w:t>
      </w:r>
      <w:r w:rsidRPr="00CC339C">
        <w:rPr>
          <w:color w:val="000000" w:themeColor="text1"/>
          <w:shd w:val="clear" w:color="auto" w:fill="FFFFFF"/>
        </w:rPr>
        <w:t>, </w:t>
      </w:r>
      <w:r w:rsidRPr="00CC339C">
        <w:rPr>
          <w:i/>
          <w:iCs/>
          <w:color w:val="000000" w:themeColor="text1"/>
          <w:shd w:val="clear" w:color="auto" w:fill="FFFFFF"/>
        </w:rPr>
        <w:t>85</w:t>
      </w:r>
      <w:r w:rsidRPr="00CC339C">
        <w:rPr>
          <w:color w:val="000000" w:themeColor="text1"/>
          <w:shd w:val="clear" w:color="auto" w:fill="FFFFFF"/>
        </w:rPr>
        <w:t>(2), 764-776. https://doi.org/10.1007/s00426-019-01286-z</w:t>
      </w:r>
    </w:p>
    <w:p w14:paraId="25CA8CC4" w14:textId="2FF1D7E8" w:rsidR="0064166D" w:rsidRDefault="0064166D" w:rsidP="00785D85">
      <w:pPr>
        <w:spacing w:line="480" w:lineRule="auto"/>
        <w:ind w:left="720" w:hanging="720"/>
        <w:rPr>
          <w:rStyle w:val="Hyperlink"/>
          <w:color w:val="000000" w:themeColor="text1"/>
          <w:shd w:val="clear" w:color="auto" w:fill="FFFFFF"/>
        </w:rPr>
      </w:pPr>
      <w:r w:rsidRPr="00533BD1">
        <w:rPr>
          <w:color w:val="000000" w:themeColor="text1"/>
          <w:shd w:val="clear" w:color="auto" w:fill="FFFFFF"/>
          <w:lang w:val="it-IT"/>
        </w:rPr>
        <w:t xml:space="preserve">Mingolo, S., Prpic, V., Bilotta, E., Fantoni, C., Agostini, T., &amp; Murgia, M. (2021). </w:t>
      </w:r>
      <w:proofErr w:type="spellStart"/>
      <w:r w:rsidRPr="00CC339C">
        <w:rPr>
          <w:color w:val="000000" w:themeColor="text1"/>
          <w:shd w:val="clear" w:color="auto" w:fill="FFFFFF"/>
        </w:rPr>
        <w:t>Snarcing</w:t>
      </w:r>
      <w:proofErr w:type="spellEnd"/>
      <w:r w:rsidRPr="00CC339C">
        <w:rPr>
          <w:color w:val="000000" w:themeColor="text1"/>
          <w:shd w:val="clear" w:color="auto" w:fill="FFFFFF"/>
        </w:rPr>
        <w:t xml:space="preserve"> with a phone: The role of order in spatial-numerical associations is revealed by context and task demands. </w:t>
      </w:r>
      <w:r w:rsidRPr="00CC339C">
        <w:rPr>
          <w:i/>
          <w:iCs/>
          <w:color w:val="000000" w:themeColor="text1"/>
          <w:shd w:val="clear" w:color="auto" w:fill="FFFFFF"/>
        </w:rPr>
        <w:t xml:space="preserve">Journal Of Experimental Psychology: Human Perception </w:t>
      </w:r>
      <w:proofErr w:type="gramStart"/>
      <w:r w:rsidRPr="00CC339C">
        <w:rPr>
          <w:i/>
          <w:iCs/>
          <w:color w:val="000000" w:themeColor="text1"/>
          <w:shd w:val="clear" w:color="auto" w:fill="FFFFFF"/>
        </w:rPr>
        <w:t>And</w:t>
      </w:r>
      <w:proofErr w:type="gramEnd"/>
      <w:r w:rsidRPr="00CC339C">
        <w:rPr>
          <w:i/>
          <w:iCs/>
          <w:color w:val="000000" w:themeColor="text1"/>
          <w:shd w:val="clear" w:color="auto" w:fill="FFFFFF"/>
        </w:rPr>
        <w:t xml:space="preserve"> Performance</w:t>
      </w:r>
      <w:r w:rsidRPr="00CC339C">
        <w:rPr>
          <w:color w:val="000000" w:themeColor="text1"/>
          <w:shd w:val="clear" w:color="auto" w:fill="FFFFFF"/>
        </w:rPr>
        <w:t>, </w:t>
      </w:r>
      <w:r w:rsidRPr="00CC339C">
        <w:rPr>
          <w:i/>
          <w:iCs/>
          <w:color w:val="000000" w:themeColor="text1"/>
          <w:shd w:val="clear" w:color="auto" w:fill="FFFFFF"/>
        </w:rPr>
        <w:t>47</w:t>
      </w:r>
      <w:r w:rsidRPr="00CC339C">
        <w:rPr>
          <w:color w:val="000000" w:themeColor="text1"/>
          <w:shd w:val="clear" w:color="auto" w:fill="FFFFFF"/>
        </w:rPr>
        <w:t xml:space="preserve">(10), 1365-1377. </w:t>
      </w:r>
      <w:hyperlink r:id="rId20" w:history="1">
        <w:r w:rsidR="009B2105" w:rsidRPr="00CC339C">
          <w:rPr>
            <w:rStyle w:val="Hyperlink"/>
            <w:color w:val="000000" w:themeColor="text1"/>
            <w:shd w:val="clear" w:color="auto" w:fill="FFFFFF"/>
          </w:rPr>
          <w:t>https://doi.org/10.1037/xhp0000947</w:t>
        </w:r>
      </w:hyperlink>
    </w:p>
    <w:p w14:paraId="6BF4A988" w14:textId="487C1A04" w:rsidR="00E95B51" w:rsidRPr="00E95B51" w:rsidRDefault="00E95B51" w:rsidP="00785D85">
      <w:pPr>
        <w:spacing w:line="480" w:lineRule="auto"/>
        <w:ind w:left="720" w:hanging="720"/>
        <w:rPr>
          <w:color w:val="000000" w:themeColor="text1"/>
          <w:shd w:val="clear" w:color="auto" w:fill="FFFFFF"/>
        </w:rPr>
      </w:pPr>
      <w:r w:rsidRPr="00E95B51">
        <w:rPr>
          <w:color w:val="222222"/>
          <w:shd w:val="clear" w:color="auto" w:fill="FFFFFF"/>
        </w:rPr>
        <w:t xml:space="preserve">Mitchell, T., Bull, R., &amp; Cleland, A. A. (2012). Implicit response-irrelevant number information triggers the SNARC effect: Evidence using a neural overlap </w:t>
      </w:r>
      <w:r w:rsidRPr="00E95B51">
        <w:rPr>
          <w:color w:val="222222"/>
          <w:shd w:val="clear" w:color="auto" w:fill="FFFFFF"/>
        </w:rPr>
        <w:lastRenderedPageBreak/>
        <w:t>paradigm. </w:t>
      </w:r>
      <w:r w:rsidRPr="00E95B51">
        <w:rPr>
          <w:i/>
          <w:iCs/>
          <w:color w:val="222222"/>
          <w:shd w:val="clear" w:color="auto" w:fill="FFFFFF"/>
        </w:rPr>
        <w:t>Quarterly Journal of Experimental Psychology</w:t>
      </w:r>
      <w:r w:rsidRPr="00E95B51">
        <w:rPr>
          <w:color w:val="222222"/>
          <w:shd w:val="clear" w:color="auto" w:fill="FFFFFF"/>
        </w:rPr>
        <w:t>, </w:t>
      </w:r>
      <w:r w:rsidRPr="00E95B51">
        <w:rPr>
          <w:i/>
          <w:iCs/>
          <w:color w:val="222222"/>
          <w:shd w:val="clear" w:color="auto" w:fill="FFFFFF"/>
        </w:rPr>
        <w:t>65</w:t>
      </w:r>
      <w:r w:rsidRPr="00E95B51">
        <w:rPr>
          <w:color w:val="222222"/>
          <w:shd w:val="clear" w:color="auto" w:fill="FFFFFF"/>
        </w:rPr>
        <w:t>(10), 1945-1961.</w:t>
      </w:r>
      <w:r>
        <w:rPr>
          <w:color w:val="222222"/>
          <w:shd w:val="clear" w:color="auto" w:fill="FFFFFF"/>
        </w:rPr>
        <w:t xml:space="preserve"> </w:t>
      </w:r>
      <w:hyperlink r:id="rId21" w:history="1">
        <w:r w:rsidRPr="00E95B51">
          <w:rPr>
            <w:color w:val="000000" w:themeColor="text1"/>
            <w:u w:val="single"/>
          </w:rPr>
          <w:t>https://doi.org/10.1080/17470218.2012.673631</w:t>
        </w:r>
      </w:hyperlink>
    </w:p>
    <w:p w14:paraId="60050FF7" w14:textId="3C97C300" w:rsidR="009B2105" w:rsidRPr="00CC339C" w:rsidRDefault="009B2105" w:rsidP="00785D85">
      <w:pPr>
        <w:spacing w:line="480" w:lineRule="auto"/>
        <w:ind w:left="720" w:hanging="720"/>
        <w:rPr>
          <w:color w:val="000000" w:themeColor="text1"/>
        </w:rPr>
      </w:pPr>
      <w:r w:rsidRPr="00CC339C">
        <w:rPr>
          <w:color w:val="000000" w:themeColor="text1"/>
          <w:shd w:val="clear" w:color="auto" w:fill="FFFFFF"/>
        </w:rPr>
        <w:t>Navon, D. (1977). Forest before trees: The precedence of global features in visual perception. </w:t>
      </w:r>
      <w:r w:rsidRPr="00CC339C">
        <w:rPr>
          <w:i/>
          <w:iCs/>
          <w:color w:val="000000" w:themeColor="text1"/>
          <w:shd w:val="clear" w:color="auto" w:fill="FFFFFF"/>
        </w:rPr>
        <w:t>Cognitive psychology</w:t>
      </w:r>
      <w:r w:rsidRPr="00CC339C">
        <w:rPr>
          <w:color w:val="000000" w:themeColor="text1"/>
          <w:shd w:val="clear" w:color="auto" w:fill="FFFFFF"/>
        </w:rPr>
        <w:t>, </w:t>
      </w:r>
      <w:r w:rsidRPr="00CC339C">
        <w:rPr>
          <w:i/>
          <w:iCs/>
          <w:color w:val="000000" w:themeColor="text1"/>
          <w:shd w:val="clear" w:color="auto" w:fill="FFFFFF"/>
        </w:rPr>
        <w:t>9</w:t>
      </w:r>
      <w:r w:rsidRPr="00CC339C">
        <w:rPr>
          <w:color w:val="000000" w:themeColor="text1"/>
          <w:shd w:val="clear" w:color="auto" w:fill="FFFFFF"/>
        </w:rPr>
        <w:t>(3), 353-383.</w:t>
      </w:r>
      <w:r w:rsidR="002B60C7" w:rsidRPr="00CC339C">
        <w:rPr>
          <w:color w:val="000000" w:themeColor="text1"/>
          <w:shd w:val="clear" w:color="auto" w:fill="FFFFFF"/>
        </w:rPr>
        <w:t xml:space="preserve"> </w:t>
      </w:r>
      <w:hyperlink r:id="rId22" w:tgtFrame="_blank" w:tooltip="Persistent link using digital object identifier" w:history="1">
        <w:r w:rsidR="002B60C7" w:rsidRPr="00CC339C">
          <w:rPr>
            <w:color w:val="000000" w:themeColor="text1"/>
            <w:u w:val="single"/>
          </w:rPr>
          <w:t>https://doi.org/10.1016/0010-0285(77)90012-3</w:t>
        </w:r>
      </w:hyperlink>
    </w:p>
    <w:p w14:paraId="2520B5F0" w14:textId="00C91CF3" w:rsidR="00891583" w:rsidRPr="00CC339C" w:rsidRDefault="00891583" w:rsidP="00785D85">
      <w:pPr>
        <w:spacing w:line="480" w:lineRule="auto"/>
        <w:ind w:left="720" w:hanging="720"/>
        <w:rPr>
          <w:color w:val="000000" w:themeColor="text1"/>
        </w:rPr>
      </w:pPr>
      <w:proofErr w:type="spellStart"/>
      <w:r w:rsidRPr="00CC339C">
        <w:rPr>
          <w:color w:val="000000" w:themeColor="text1"/>
          <w:shd w:val="clear" w:color="auto" w:fill="FFFFFF"/>
        </w:rPr>
        <w:t>Nemeh</w:t>
      </w:r>
      <w:proofErr w:type="spellEnd"/>
      <w:r w:rsidRPr="00CC339C">
        <w:rPr>
          <w:color w:val="000000" w:themeColor="text1"/>
          <w:shd w:val="clear" w:color="auto" w:fill="FFFFFF"/>
        </w:rPr>
        <w:t xml:space="preserve">, F., </w:t>
      </w:r>
      <w:proofErr w:type="spellStart"/>
      <w:r w:rsidRPr="00CC339C">
        <w:rPr>
          <w:color w:val="000000" w:themeColor="text1"/>
          <w:shd w:val="clear" w:color="auto" w:fill="FFFFFF"/>
        </w:rPr>
        <w:t>Humberstone</w:t>
      </w:r>
      <w:proofErr w:type="spellEnd"/>
      <w:r w:rsidRPr="00CC339C">
        <w:rPr>
          <w:color w:val="000000" w:themeColor="text1"/>
          <w:shd w:val="clear" w:color="auto" w:fill="FFFFFF"/>
        </w:rPr>
        <w:t>, J., Yates, M. J., &amp; Reeve, R. A. (2018). Non-symbolic magnitudes are represented spatially: Evidence from a non-symbolic SNARC task. </w:t>
      </w:r>
      <w:proofErr w:type="spellStart"/>
      <w:r w:rsidRPr="00CC339C">
        <w:rPr>
          <w:i/>
          <w:iCs/>
          <w:color w:val="000000" w:themeColor="text1"/>
          <w:shd w:val="clear" w:color="auto" w:fill="FFFFFF"/>
        </w:rPr>
        <w:t>PloS</w:t>
      </w:r>
      <w:proofErr w:type="spellEnd"/>
      <w:r w:rsidRPr="00CC339C">
        <w:rPr>
          <w:i/>
          <w:iCs/>
          <w:color w:val="000000" w:themeColor="text1"/>
          <w:shd w:val="clear" w:color="auto" w:fill="FFFFFF"/>
        </w:rPr>
        <w:t xml:space="preserve"> one</w:t>
      </w:r>
      <w:r w:rsidRPr="00CC339C">
        <w:rPr>
          <w:color w:val="000000" w:themeColor="text1"/>
          <w:shd w:val="clear" w:color="auto" w:fill="FFFFFF"/>
        </w:rPr>
        <w:t>, </w:t>
      </w:r>
      <w:r w:rsidRPr="00CC339C">
        <w:rPr>
          <w:i/>
          <w:iCs/>
          <w:color w:val="000000" w:themeColor="text1"/>
          <w:shd w:val="clear" w:color="auto" w:fill="FFFFFF"/>
        </w:rPr>
        <w:t>13</w:t>
      </w:r>
      <w:r w:rsidRPr="00CC339C">
        <w:rPr>
          <w:color w:val="000000" w:themeColor="text1"/>
          <w:shd w:val="clear" w:color="auto" w:fill="FFFFFF"/>
        </w:rPr>
        <w:t>(8), e0203019. https://doi.org/10.1371/journal.pone.0203019</w:t>
      </w:r>
    </w:p>
    <w:p w14:paraId="668709CE" w14:textId="77777777" w:rsidR="0064166D" w:rsidRPr="00CC339C" w:rsidRDefault="0064166D" w:rsidP="00785D85">
      <w:pPr>
        <w:spacing w:line="480" w:lineRule="auto"/>
        <w:ind w:left="720" w:hanging="720"/>
        <w:rPr>
          <w:color w:val="000000" w:themeColor="text1"/>
          <w:shd w:val="clear" w:color="auto" w:fill="FFFFFF"/>
        </w:rPr>
      </w:pPr>
      <w:proofErr w:type="spellStart"/>
      <w:r w:rsidRPr="00CC339C">
        <w:rPr>
          <w:color w:val="000000" w:themeColor="text1"/>
          <w:shd w:val="clear" w:color="auto" w:fill="FFFFFF"/>
        </w:rPr>
        <w:t>Nieder</w:t>
      </w:r>
      <w:proofErr w:type="spellEnd"/>
      <w:r w:rsidRPr="00CC339C">
        <w:rPr>
          <w:color w:val="000000" w:themeColor="text1"/>
          <w:shd w:val="clear" w:color="auto" w:fill="FFFFFF"/>
        </w:rPr>
        <w:t>, A. (2016). The neuronal code for number. </w:t>
      </w:r>
      <w:r w:rsidRPr="00CC339C">
        <w:rPr>
          <w:i/>
          <w:iCs/>
          <w:color w:val="000000" w:themeColor="text1"/>
          <w:shd w:val="clear" w:color="auto" w:fill="FFFFFF"/>
        </w:rPr>
        <w:t>Nature Reviews Neuroscience</w:t>
      </w:r>
      <w:r w:rsidRPr="00CC339C">
        <w:rPr>
          <w:color w:val="000000" w:themeColor="text1"/>
          <w:shd w:val="clear" w:color="auto" w:fill="FFFFFF"/>
        </w:rPr>
        <w:t>, </w:t>
      </w:r>
      <w:r w:rsidRPr="00CC339C">
        <w:rPr>
          <w:i/>
          <w:iCs/>
          <w:color w:val="000000" w:themeColor="text1"/>
          <w:shd w:val="clear" w:color="auto" w:fill="FFFFFF"/>
        </w:rPr>
        <w:t>17</w:t>
      </w:r>
      <w:r w:rsidRPr="00CC339C">
        <w:rPr>
          <w:color w:val="000000" w:themeColor="text1"/>
          <w:shd w:val="clear" w:color="auto" w:fill="FFFFFF"/>
        </w:rPr>
        <w:t>(6), 366-382. https://doi.org/10.1038/nrn.2016.40</w:t>
      </w:r>
    </w:p>
    <w:p w14:paraId="65900311" w14:textId="77777777" w:rsidR="0064166D" w:rsidRPr="00CC339C" w:rsidRDefault="0064166D" w:rsidP="00785D85">
      <w:pPr>
        <w:spacing w:line="480" w:lineRule="auto"/>
        <w:ind w:left="720" w:hanging="720"/>
        <w:rPr>
          <w:color w:val="000000" w:themeColor="text1"/>
          <w:shd w:val="clear" w:color="auto" w:fill="FFFFFF"/>
        </w:rPr>
      </w:pPr>
      <w:proofErr w:type="spellStart"/>
      <w:r w:rsidRPr="00CC339C">
        <w:rPr>
          <w:color w:val="000000" w:themeColor="text1"/>
          <w:shd w:val="clear" w:color="auto" w:fill="FFFFFF"/>
        </w:rPr>
        <w:t>Nieder</w:t>
      </w:r>
      <w:proofErr w:type="spellEnd"/>
      <w:r w:rsidRPr="00CC339C">
        <w:rPr>
          <w:color w:val="000000" w:themeColor="text1"/>
          <w:shd w:val="clear" w:color="auto" w:fill="FFFFFF"/>
        </w:rPr>
        <w:t xml:space="preserve">, A., &amp; </w:t>
      </w:r>
      <w:proofErr w:type="spellStart"/>
      <w:r w:rsidRPr="00CC339C">
        <w:rPr>
          <w:color w:val="000000" w:themeColor="text1"/>
          <w:shd w:val="clear" w:color="auto" w:fill="FFFFFF"/>
        </w:rPr>
        <w:t>Dehaene</w:t>
      </w:r>
      <w:proofErr w:type="spellEnd"/>
      <w:r w:rsidRPr="00CC339C">
        <w:rPr>
          <w:color w:val="000000" w:themeColor="text1"/>
          <w:shd w:val="clear" w:color="auto" w:fill="FFFFFF"/>
        </w:rPr>
        <w:t>, S. (2009). Representation of Number in the Brain. </w:t>
      </w:r>
      <w:r w:rsidRPr="00CC339C">
        <w:rPr>
          <w:i/>
          <w:iCs/>
          <w:color w:val="000000" w:themeColor="text1"/>
          <w:shd w:val="clear" w:color="auto" w:fill="FFFFFF"/>
        </w:rPr>
        <w:t xml:space="preserve">Annual Review </w:t>
      </w:r>
      <w:proofErr w:type="gramStart"/>
      <w:r w:rsidRPr="00CC339C">
        <w:rPr>
          <w:i/>
          <w:iCs/>
          <w:color w:val="000000" w:themeColor="text1"/>
          <w:shd w:val="clear" w:color="auto" w:fill="FFFFFF"/>
        </w:rPr>
        <w:t>Of</w:t>
      </w:r>
      <w:proofErr w:type="gramEnd"/>
      <w:r w:rsidRPr="00CC339C">
        <w:rPr>
          <w:i/>
          <w:iCs/>
          <w:color w:val="000000" w:themeColor="text1"/>
          <w:shd w:val="clear" w:color="auto" w:fill="FFFFFF"/>
        </w:rPr>
        <w:t xml:space="preserve"> Neuroscience</w:t>
      </w:r>
      <w:r w:rsidRPr="00CC339C">
        <w:rPr>
          <w:color w:val="000000" w:themeColor="text1"/>
          <w:shd w:val="clear" w:color="auto" w:fill="FFFFFF"/>
        </w:rPr>
        <w:t>, </w:t>
      </w:r>
      <w:r w:rsidRPr="00CC339C">
        <w:rPr>
          <w:i/>
          <w:iCs/>
          <w:color w:val="000000" w:themeColor="text1"/>
          <w:shd w:val="clear" w:color="auto" w:fill="FFFFFF"/>
        </w:rPr>
        <w:t>32</w:t>
      </w:r>
      <w:r w:rsidRPr="00CC339C">
        <w:rPr>
          <w:color w:val="000000" w:themeColor="text1"/>
          <w:shd w:val="clear" w:color="auto" w:fill="FFFFFF"/>
        </w:rPr>
        <w:t>(1), 185-208. https://doi.org/10.1146/annurev.neuro.051508.135550</w:t>
      </w:r>
    </w:p>
    <w:p w14:paraId="60D29E35" w14:textId="098DB3FD" w:rsidR="0064166D" w:rsidRPr="00CC339C" w:rsidRDefault="0064166D" w:rsidP="00785D85">
      <w:pPr>
        <w:spacing w:line="480" w:lineRule="auto"/>
        <w:ind w:left="720" w:hanging="720"/>
        <w:rPr>
          <w:color w:val="000000" w:themeColor="text1"/>
          <w:shd w:val="clear" w:color="auto" w:fill="FFFFFF"/>
        </w:rPr>
      </w:pPr>
      <w:proofErr w:type="spellStart"/>
      <w:r w:rsidRPr="00CC339C">
        <w:rPr>
          <w:color w:val="000000" w:themeColor="text1"/>
          <w:shd w:val="clear" w:color="auto" w:fill="FFFFFF"/>
        </w:rPr>
        <w:t>Nuerk</w:t>
      </w:r>
      <w:proofErr w:type="spellEnd"/>
      <w:r w:rsidRPr="00CC339C">
        <w:rPr>
          <w:color w:val="000000" w:themeColor="text1"/>
          <w:shd w:val="clear" w:color="auto" w:fill="FFFFFF"/>
        </w:rPr>
        <w:t xml:space="preserve">, H., Wood, G., &amp; </w:t>
      </w:r>
      <w:proofErr w:type="spellStart"/>
      <w:r w:rsidRPr="00CC339C">
        <w:rPr>
          <w:color w:val="000000" w:themeColor="text1"/>
          <w:shd w:val="clear" w:color="auto" w:fill="FFFFFF"/>
        </w:rPr>
        <w:t>Willmes</w:t>
      </w:r>
      <w:proofErr w:type="spellEnd"/>
      <w:r w:rsidRPr="00CC339C">
        <w:rPr>
          <w:color w:val="000000" w:themeColor="text1"/>
          <w:shd w:val="clear" w:color="auto" w:fill="FFFFFF"/>
        </w:rPr>
        <w:t>, K. (2005). The Universal SNARC Effect. </w:t>
      </w:r>
      <w:r w:rsidRPr="00CC339C">
        <w:rPr>
          <w:i/>
          <w:iCs/>
          <w:color w:val="000000" w:themeColor="text1"/>
          <w:shd w:val="clear" w:color="auto" w:fill="FFFFFF"/>
        </w:rPr>
        <w:t>Experimental Psychology</w:t>
      </w:r>
      <w:r w:rsidRPr="00CC339C">
        <w:rPr>
          <w:color w:val="000000" w:themeColor="text1"/>
          <w:shd w:val="clear" w:color="auto" w:fill="FFFFFF"/>
        </w:rPr>
        <w:t>, </w:t>
      </w:r>
      <w:r w:rsidRPr="00CC339C">
        <w:rPr>
          <w:i/>
          <w:iCs/>
          <w:color w:val="000000" w:themeColor="text1"/>
          <w:shd w:val="clear" w:color="auto" w:fill="FFFFFF"/>
        </w:rPr>
        <w:t>52</w:t>
      </w:r>
      <w:r w:rsidRPr="00CC339C">
        <w:rPr>
          <w:color w:val="000000" w:themeColor="text1"/>
          <w:shd w:val="clear" w:color="auto" w:fill="FFFFFF"/>
        </w:rPr>
        <w:t xml:space="preserve">(3), 187-194. </w:t>
      </w:r>
      <w:hyperlink r:id="rId23" w:history="1">
        <w:r w:rsidR="00F65379" w:rsidRPr="00CC339C">
          <w:rPr>
            <w:rStyle w:val="Hyperlink"/>
            <w:color w:val="000000" w:themeColor="text1"/>
            <w:shd w:val="clear" w:color="auto" w:fill="FFFFFF"/>
          </w:rPr>
          <w:t>https://doi.org/10.1027/1618-3169.52.3.187</w:t>
        </w:r>
      </w:hyperlink>
    </w:p>
    <w:p w14:paraId="58057B5D" w14:textId="49EC87F3" w:rsidR="00F65379" w:rsidRPr="00CC339C" w:rsidRDefault="00F65379" w:rsidP="009B0577">
      <w:pPr>
        <w:spacing w:line="480" w:lineRule="auto"/>
        <w:ind w:left="720" w:hanging="720"/>
        <w:rPr>
          <w:rStyle w:val="Hyperlink"/>
          <w:color w:val="000000" w:themeColor="text1"/>
        </w:rPr>
      </w:pPr>
      <w:proofErr w:type="spellStart"/>
      <w:r w:rsidRPr="00CC339C">
        <w:rPr>
          <w:color w:val="000000" w:themeColor="text1"/>
        </w:rPr>
        <w:t>Núñez</w:t>
      </w:r>
      <w:proofErr w:type="spellEnd"/>
      <w:r w:rsidRPr="00CC339C">
        <w:rPr>
          <w:color w:val="000000" w:themeColor="text1"/>
        </w:rPr>
        <w:t xml:space="preserve">, R. E. (2017). Is there really an evolved capacity for number? </w:t>
      </w:r>
      <w:r w:rsidRPr="00CC339C">
        <w:rPr>
          <w:i/>
          <w:iCs/>
          <w:color w:val="000000" w:themeColor="text1"/>
        </w:rPr>
        <w:t>Trends in Cognitive Sciences, 21</w:t>
      </w:r>
      <w:r w:rsidRPr="00CC339C">
        <w:rPr>
          <w:color w:val="000000" w:themeColor="text1"/>
        </w:rPr>
        <w:t xml:space="preserve">(6), 409–424. </w:t>
      </w:r>
      <w:hyperlink r:id="rId24" w:tgtFrame="_blank" w:tooltip="Persistent link using digital object identifier" w:history="1">
        <w:r w:rsidRPr="00CC339C">
          <w:rPr>
            <w:rStyle w:val="Hyperlink"/>
            <w:color w:val="000000" w:themeColor="text1"/>
          </w:rPr>
          <w:t>https://doi.org/10.1016/j.tics.2017.03.005</w:t>
        </w:r>
      </w:hyperlink>
    </w:p>
    <w:p w14:paraId="12284381" w14:textId="52D2F240" w:rsidR="00EC1846" w:rsidRPr="00CC339C" w:rsidRDefault="00EC1846" w:rsidP="009B0577">
      <w:pPr>
        <w:spacing w:line="480" w:lineRule="auto"/>
        <w:ind w:left="720" w:hanging="720"/>
        <w:rPr>
          <w:color w:val="000000" w:themeColor="text1"/>
        </w:rPr>
      </w:pPr>
      <w:proofErr w:type="spellStart"/>
      <w:r w:rsidRPr="00CC339C">
        <w:rPr>
          <w:color w:val="000000" w:themeColor="text1"/>
          <w:shd w:val="clear" w:color="auto" w:fill="FFFFFF"/>
        </w:rPr>
        <w:t>Pansky</w:t>
      </w:r>
      <w:proofErr w:type="spellEnd"/>
      <w:r w:rsidRPr="00CC339C">
        <w:rPr>
          <w:color w:val="000000" w:themeColor="text1"/>
          <w:shd w:val="clear" w:color="auto" w:fill="FFFFFF"/>
        </w:rPr>
        <w:t xml:space="preserve">, A., &amp; </w:t>
      </w:r>
      <w:proofErr w:type="spellStart"/>
      <w:r w:rsidRPr="00CC339C">
        <w:rPr>
          <w:color w:val="000000" w:themeColor="text1"/>
          <w:shd w:val="clear" w:color="auto" w:fill="FFFFFF"/>
        </w:rPr>
        <w:t>Algom</w:t>
      </w:r>
      <w:proofErr w:type="spellEnd"/>
      <w:r w:rsidRPr="00CC339C">
        <w:rPr>
          <w:color w:val="000000" w:themeColor="text1"/>
          <w:shd w:val="clear" w:color="auto" w:fill="FFFFFF"/>
        </w:rPr>
        <w:t xml:space="preserve">, D. (2002). Comparative judgment of numerosity and numerical magnitude: attention </w:t>
      </w:r>
      <w:proofErr w:type="spellStart"/>
      <w:r w:rsidRPr="00CC339C">
        <w:rPr>
          <w:color w:val="000000" w:themeColor="text1"/>
          <w:shd w:val="clear" w:color="auto" w:fill="FFFFFF"/>
        </w:rPr>
        <w:t>preempts</w:t>
      </w:r>
      <w:proofErr w:type="spellEnd"/>
      <w:r w:rsidRPr="00CC339C">
        <w:rPr>
          <w:color w:val="000000" w:themeColor="text1"/>
          <w:shd w:val="clear" w:color="auto" w:fill="FFFFFF"/>
        </w:rPr>
        <w:t xml:space="preserve"> automaticity. </w:t>
      </w:r>
      <w:r w:rsidRPr="00CC339C">
        <w:rPr>
          <w:i/>
          <w:iCs/>
          <w:color w:val="000000" w:themeColor="text1"/>
          <w:shd w:val="clear" w:color="auto" w:fill="FFFFFF"/>
        </w:rPr>
        <w:t>Journal of Experimental Psychology: Learning, Memory, and Cognition</w:t>
      </w:r>
      <w:r w:rsidRPr="00CC339C">
        <w:rPr>
          <w:color w:val="000000" w:themeColor="text1"/>
          <w:shd w:val="clear" w:color="auto" w:fill="FFFFFF"/>
        </w:rPr>
        <w:t>, </w:t>
      </w:r>
      <w:r w:rsidRPr="00CC339C">
        <w:rPr>
          <w:i/>
          <w:iCs/>
          <w:color w:val="000000" w:themeColor="text1"/>
          <w:shd w:val="clear" w:color="auto" w:fill="FFFFFF"/>
        </w:rPr>
        <w:t>28</w:t>
      </w:r>
      <w:r w:rsidRPr="00CC339C">
        <w:rPr>
          <w:color w:val="000000" w:themeColor="text1"/>
          <w:shd w:val="clear" w:color="auto" w:fill="FFFFFF"/>
        </w:rPr>
        <w:t>(2), 259.</w:t>
      </w:r>
      <w:r w:rsidR="000870FB" w:rsidRPr="00CC339C">
        <w:rPr>
          <w:color w:val="000000" w:themeColor="text1"/>
          <w:shd w:val="clear" w:color="auto" w:fill="FFFFFF"/>
        </w:rPr>
        <w:t xml:space="preserve"> </w:t>
      </w:r>
      <w:hyperlink r:id="rId25" w:tgtFrame="_blank" w:history="1">
        <w:r w:rsidR="000870FB" w:rsidRPr="00CC339C">
          <w:rPr>
            <w:rStyle w:val="Hyperlink"/>
            <w:color w:val="000000" w:themeColor="text1"/>
            <w:shd w:val="clear" w:color="auto" w:fill="FFFFFF"/>
          </w:rPr>
          <w:t>https://doi.org/10.1037/0278-7393.28.2.259</w:t>
        </w:r>
      </w:hyperlink>
    </w:p>
    <w:p w14:paraId="0B0C3AD6" w14:textId="77777777" w:rsidR="0064166D" w:rsidRPr="00CC339C" w:rsidRDefault="0064166D" w:rsidP="00785D85">
      <w:pPr>
        <w:spacing w:line="480" w:lineRule="auto"/>
        <w:ind w:left="720" w:hanging="720"/>
        <w:rPr>
          <w:color w:val="000000" w:themeColor="text1"/>
          <w:shd w:val="clear" w:color="auto" w:fill="FFFFFF"/>
        </w:rPr>
      </w:pPr>
      <w:r w:rsidRPr="00CC339C">
        <w:rPr>
          <w:color w:val="000000" w:themeColor="text1"/>
          <w:shd w:val="clear" w:color="auto" w:fill="FFFFFF"/>
        </w:rPr>
        <w:t xml:space="preserve">Peirce, J., Gray, J., Simpson, S., MacAskill, M., </w:t>
      </w:r>
      <w:proofErr w:type="spellStart"/>
      <w:r w:rsidRPr="00CC339C">
        <w:rPr>
          <w:color w:val="000000" w:themeColor="text1"/>
          <w:shd w:val="clear" w:color="auto" w:fill="FFFFFF"/>
        </w:rPr>
        <w:t>Höchenberger</w:t>
      </w:r>
      <w:proofErr w:type="spellEnd"/>
      <w:r w:rsidRPr="00CC339C">
        <w:rPr>
          <w:color w:val="000000" w:themeColor="text1"/>
          <w:shd w:val="clear" w:color="auto" w:fill="FFFFFF"/>
        </w:rPr>
        <w:t xml:space="preserve">, R., &amp; Sogo, H. et al. (2019). PsychoPy2: Experiments in </w:t>
      </w:r>
      <w:proofErr w:type="spellStart"/>
      <w:r w:rsidRPr="00CC339C">
        <w:rPr>
          <w:color w:val="000000" w:themeColor="text1"/>
          <w:shd w:val="clear" w:color="auto" w:fill="FFFFFF"/>
        </w:rPr>
        <w:t>behavior</w:t>
      </w:r>
      <w:proofErr w:type="spellEnd"/>
      <w:r w:rsidRPr="00CC339C">
        <w:rPr>
          <w:color w:val="000000" w:themeColor="text1"/>
          <w:shd w:val="clear" w:color="auto" w:fill="FFFFFF"/>
        </w:rPr>
        <w:t xml:space="preserve"> made easy. </w:t>
      </w:r>
      <w:proofErr w:type="spellStart"/>
      <w:r w:rsidRPr="00CC339C">
        <w:rPr>
          <w:i/>
          <w:iCs/>
          <w:color w:val="000000" w:themeColor="text1"/>
          <w:shd w:val="clear" w:color="auto" w:fill="FFFFFF"/>
        </w:rPr>
        <w:t>Behavior</w:t>
      </w:r>
      <w:proofErr w:type="spellEnd"/>
      <w:r w:rsidRPr="00CC339C">
        <w:rPr>
          <w:i/>
          <w:iCs/>
          <w:color w:val="000000" w:themeColor="text1"/>
          <w:shd w:val="clear" w:color="auto" w:fill="FFFFFF"/>
        </w:rPr>
        <w:t xml:space="preserve"> Research Methods</w:t>
      </w:r>
      <w:r w:rsidRPr="00CC339C">
        <w:rPr>
          <w:color w:val="000000" w:themeColor="text1"/>
          <w:shd w:val="clear" w:color="auto" w:fill="FFFFFF"/>
        </w:rPr>
        <w:t>, </w:t>
      </w:r>
      <w:r w:rsidRPr="00CC339C">
        <w:rPr>
          <w:i/>
          <w:iCs/>
          <w:color w:val="000000" w:themeColor="text1"/>
          <w:shd w:val="clear" w:color="auto" w:fill="FFFFFF"/>
        </w:rPr>
        <w:t>51</w:t>
      </w:r>
      <w:r w:rsidRPr="00CC339C">
        <w:rPr>
          <w:color w:val="000000" w:themeColor="text1"/>
          <w:shd w:val="clear" w:color="auto" w:fill="FFFFFF"/>
        </w:rPr>
        <w:t>(1), 195-203. https://doi.org/10.3758/s13428-018-01193-y</w:t>
      </w:r>
    </w:p>
    <w:p w14:paraId="6F39E693" w14:textId="77777777" w:rsidR="0064166D" w:rsidRPr="00CC339C" w:rsidRDefault="0064166D" w:rsidP="00785D85">
      <w:pPr>
        <w:spacing w:line="480" w:lineRule="auto"/>
        <w:ind w:left="720" w:hanging="720"/>
        <w:rPr>
          <w:color w:val="000000" w:themeColor="text1"/>
          <w:shd w:val="clear" w:color="auto" w:fill="FFFFFF"/>
        </w:rPr>
      </w:pPr>
      <w:r w:rsidRPr="00533BD1">
        <w:rPr>
          <w:color w:val="000000" w:themeColor="text1"/>
          <w:shd w:val="clear" w:color="auto" w:fill="FFFFFF"/>
          <w:lang w:val="it-IT"/>
        </w:rPr>
        <w:lastRenderedPageBreak/>
        <w:t xml:space="preserve">Pellegrino, M., Pinto, M., Marson, F., Lasaponara, S., &amp; Doricchi, F. (2021). </w:t>
      </w:r>
      <w:r w:rsidRPr="00CC339C">
        <w:rPr>
          <w:color w:val="000000" w:themeColor="text1"/>
          <w:shd w:val="clear" w:color="auto" w:fill="FFFFFF"/>
        </w:rPr>
        <w:t>Perceiving numerosity does not cause automatic shifts of spatial attention. </w:t>
      </w:r>
      <w:r w:rsidRPr="00CC339C">
        <w:rPr>
          <w:i/>
          <w:iCs/>
          <w:color w:val="000000" w:themeColor="text1"/>
          <w:shd w:val="clear" w:color="auto" w:fill="FFFFFF"/>
        </w:rPr>
        <w:t>Experimental Brain Research</w:t>
      </w:r>
      <w:r w:rsidRPr="00CC339C">
        <w:rPr>
          <w:color w:val="000000" w:themeColor="text1"/>
          <w:shd w:val="clear" w:color="auto" w:fill="FFFFFF"/>
        </w:rPr>
        <w:t>, </w:t>
      </w:r>
      <w:r w:rsidRPr="00CC339C">
        <w:rPr>
          <w:i/>
          <w:iCs/>
          <w:color w:val="000000" w:themeColor="text1"/>
          <w:shd w:val="clear" w:color="auto" w:fill="FFFFFF"/>
        </w:rPr>
        <w:t>239</w:t>
      </w:r>
      <w:r w:rsidRPr="00CC339C">
        <w:rPr>
          <w:color w:val="000000" w:themeColor="text1"/>
          <w:shd w:val="clear" w:color="auto" w:fill="FFFFFF"/>
        </w:rPr>
        <w:t>(10), 3023-3034. https://doi.org/10.1007/s00221-021-06185-7</w:t>
      </w:r>
    </w:p>
    <w:p w14:paraId="1B4F9682" w14:textId="77777777" w:rsidR="0064166D" w:rsidRPr="00CC339C" w:rsidRDefault="0064166D" w:rsidP="00785D85">
      <w:pPr>
        <w:spacing w:line="480" w:lineRule="auto"/>
        <w:ind w:left="720" w:hanging="720"/>
        <w:rPr>
          <w:color w:val="000000" w:themeColor="text1"/>
          <w:shd w:val="clear" w:color="auto" w:fill="FFFFFF"/>
        </w:rPr>
      </w:pPr>
      <w:r w:rsidRPr="00CC339C">
        <w:rPr>
          <w:color w:val="000000" w:themeColor="text1"/>
          <w:shd w:val="clear" w:color="auto" w:fill="FFFFFF"/>
        </w:rPr>
        <w:t>Piazza, M. (2011). Neurocognitive Start-Up Tools for Symbolic Number Representations. </w:t>
      </w:r>
      <w:r w:rsidRPr="00CC339C">
        <w:rPr>
          <w:i/>
          <w:iCs/>
          <w:color w:val="000000" w:themeColor="text1"/>
          <w:shd w:val="clear" w:color="auto" w:fill="FFFFFF"/>
        </w:rPr>
        <w:t xml:space="preserve">Space, Time </w:t>
      </w:r>
      <w:proofErr w:type="gramStart"/>
      <w:r w:rsidRPr="00CC339C">
        <w:rPr>
          <w:i/>
          <w:iCs/>
          <w:color w:val="000000" w:themeColor="text1"/>
          <w:shd w:val="clear" w:color="auto" w:fill="FFFFFF"/>
        </w:rPr>
        <w:t>And</w:t>
      </w:r>
      <w:proofErr w:type="gramEnd"/>
      <w:r w:rsidRPr="00CC339C">
        <w:rPr>
          <w:i/>
          <w:iCs/>
          <w:color w:val="000000" w:themeColor="text1"/>
          <w:shd w:val="clear" w:color="auto" w:fill="FFFFFF"/>
        </w:rPr>
        <w:t xml:space="preserve"> Number In The Brain</w:t>
      </w:r>
      <w:r w:rsidRPr="00CC339C">
        <w:rPr>
          <w:color w:val="000000" w:themeColor="text1"/>
          <w:shd w:val="clear" w:color="auto" w:fill="FFFFFF"/>
        </w:rPr>
        <w:t>, 267-285. https://doi.org/10.1016/b978-0-12-385948-8.00017-7</w:t>
      </w:r>
    </w:p>
    <w:p w14:paraId="574DAB81" w14:textId="77777777" w:rsidR="0064166D" w:rsidRPr="00CC339C" w:rsidRDefault="0064166D" w:rsidP="00785D85">
      <w:pPr>
        <w:spacing w:line="480" w:lineRule="auto"/>
        <w:ind w:left="720" w:hanging="720"/>
        <w:rPr>
          <w:color w:val="000000" w:themeColor="text1"/>
          <w:shd w:val="clear" w:color="auto" w:fill="FFFFFF"/>
        </w:rPr>
      </w:pPr>
      <w:r w:rsidRPr="00533BD1">
        <w:rPr>
          <w:color w:val="000000" w:themeColor="text1"/>
          <w:shd w:val="clear" w:color="auto" w:fill="FFFFFF"/>
          <w:lang w:val="it-IT"/>
        </w:rPr>
        <w:t xml:space="preserve">Piazza, M., Pinel, P., Le Bihan, D., &amp; Dehaene, S. (2007). </w:t>
      </w:r>
      <w:r w:rsidRPr="00CC339C">
        <w:rPr>
          <w:color w:val="000000" w:themeColor="text1"/>
          <w:shd w:val="clear" w:color="auto" w:fill="FFFFFF"/>
        </w:rPr>
        <w:t xml:space="preserve">A Magnitude Code Common to </w:t>
      </w:r>
      <w:proofErr w:type="spellStart"/>
      <w:r w:rsidRPr="00CC339C">
        <w:rPr>
          <w:color w:val="000000" w:themeColor="text1"/>
          <w:shd w:val="clear" w:color="auto" w:fill="FFFFFF"/>
        </w:rPr>
        <w:t>Numerosities</w:t>
      </w:r>
      <w:proofErr w:type="spellEnd"/>
      <w:r w:rsidRPr="00CC339C">
        <w:rPr>
          <w:color w:val="000000" w:themeColor="text1"/>
          <w:shd w:val="clear" w:color="auto" w:fill="FFFFFF"/>
        </w:rPr>
        <w:t xml:space="preserve"> and Number Symbols in Human Intraparietal Cortex. </w:t>
      </w:r>
      <w:r w:rsidRPr="00CC339C">
        <w:rPr>
          <w:i/>
          <w:iCs/>
          <w:color w:val="000000" w:themeColor="text1"/>
          <w:shd w:val="clear" w:color="auto" w:fill="FFFFFF"/>
        </w:rPr>
        <w:t>Neuron</w:t>
      </w:r>
      <w:r w:rsidRPr="00CC339C">
        <w:rPr>
          <w:color w:val="000000" w:themeColor="text1"/>
          <w:shd w:val="clear" w:color="auto" w:fill="FFFFFF"/>
        </w:rPr>
        <w:t>, </w:t>
      </w:r>
      <w:r w:rsidRPr="00CC339C">
        <w:rPr>
          <w:i/>
          <w:iCs/>
          <w:color w:val="000000" w:themeColor="text1"/>
          <w:shd w:val="clear" w:color="auto" w:fill="FFFFFF"/>
        </w:rPr>
        <w:t>53</w:t>
      </w:r>
      <w:r w:rsidRPr="00CC339C">
        <w:rPr>
          <w:color w:val="000000" w:themeColor="text1"/>
          <w:shd w:val="clear" w:color="auto" w:fill="FFFFFF"/>
        </w:rPr>
        <w:t>(2), 293-305. https://doi.org/10.1016/j.neuron.2006.11.022</w:t>
      </w:r>
    </w:p>
    <w:p w14:paraId="59B94921" w14:textId="77777777" w:rsidR="0064166D" w:rsidRPr="00CC339C" w:rsidRDefault="0064166D" w:rsidP="00785D85">
      <w:pPr>
        <w:spacing w:line="480" w:lineRule="auto"/>
        <w:ind w:left="720" w:hanging="720"/>
        <w:rPr>
          <w:color w:val="000000" w:themeColor="text1"/>
          <w:shd w:val="clear" w:color="auto" w:fill="FFFFFF"/>
        </w:rPr>
      </w:pPr>
      <w:r w:rsidRPr="00CC339C">
        <w:rPr>
          <w:color w:val="000000" w:themeColor="text1"/>
          <w:shd w:val="clear" w:color="auto" w:fill="FFFFFF"/>
        </w:rPr>
        <w:t xml:space="preserve">Pitt, B., &amp; </w:t>
      </w:r>
      <w:proofErr w:type="spellStart"/>
      <w:r w:rsidRPr="00CC339C">
        <w:rPr>
          <w:color w:val="000000" w:themeColor="text1"/>
          <w:shd w:val="clear" w:color="auto" w:fill="FFFFFF"/>
        </w:rPr>
        <w:t>Casasanto</w:t>
      </w:r>
      <w:proofErr w:type="spellEnd"/>
      <w:r w:rsidRPr="00CC339C">
        <w:rPr>
          <w:color w:val="000000" w:themeColor="text1"/>
          <w:shd w:val="clear" w:color="auto" w:fill="FFFFFF"/>
        </w:rPr>
        <w:t>, D. (2020). The correlations in experience principle: How culture shapes concepts of time and number. </w:t>
      </w:r>
      <w:r w:rsidRPr="00CC339C">
        <w:rPr>
          <w:i/>
          <w:iCs/>
          <w:color w:val="000000" w:themeColor="text1"/>
          <w:shd w:val="clear" w:color="auto" w:fill="FFFFFF"/>
        </w:rPr>
        <w:t>Journal Of Experimental Psychology: General</w:t>
      </w:r>
      <w:r w:rsidRPr="00CC339C">
        <w:rPr>
          <w:color w:val="000000" w:themeColor="text1"/>
          <w:shd w:val="clear" w:color="auto" w:fill="FFFFFF"/>
        </w:rPr>
        <w:t>, </w:t>
      </w:r>
      <w:r w:rsidRPr="00CC339C">
        <w:rPr>
          <w:i/>
          <w:iCs/>
          <w:color w:val="000000" w:themeColor="text1"/>
          <w:shd w:val="clear" w:color="auto" w:fill="FFFFFF"/>
        </w:rPr>
        <w:t>149</w:t>
      </w:r>
      <w:r w:rsidRPr="00CC339C">
        <w:rPr>
          <w:color w:val="000000" w:themeColor="text1"/>
          <w:shd w:val="clear" w:color="auto" w:fill="FFFFFF"/>
        </w:rPr>
        <w:t>(6), 1048-1070. https://doi.org/10.1037/xge0000696</w:t>
      </w:r>
    </w:p>
    <w:p w14:paraId="34376BF4" w14:textId="77777777" w:rsidR="0064166D" w:rsidRPr="00CC339C" w:rsidRDefault="0064166D" w:rsidP="00785D85">
      <w:pPr>
        <w:spacing w:line="480" w:lineRule="auto"/>
        <w:ind w:left="720" w:hanging="720"/>
        <w:rPr>
          <w:color w:val="000000" w:themeColor="text1"/>
          <w:shd w:val="clear" w:color="auto" w:fill="FFFFFF"/>
        </w:rPr>
      </w:pPr>
      <w:proofErr w:type="spellStart"/>
      <w:r w:rsidRPr="00CC339C">
        <w:rPr>
          <w:color w:val="000000" w:themeColor="text1"/>
          <w:shd w:val="clear" w:color="auto" w:fill="FFFFFF"/>
        </w:rPr>
        <w:t>Pitteri</w:t>
      </w:r>
      <w:proofErr w:type="spellEnd"/>
      <w:r w:rsidRPr="00CC339C">
        <w:rPr>
          <w:color w:val="000000" w:themeColor="text1"/>
          <w:shd w:val="clear" w:color="auto" w:fill="FFFFFF"/>
        </w:rPr>
        <w:t xml:space="preserve">, M., Marchetti, M., </w:t>
      </w:r>
      <w:proofErr w:type="spellStart"/>
      <w:r w:rsidRPr="00CC339C">
        <w:rPr>
          <w:color w:val="000000" w:themeColor="text1"/>
          <w:shd w:val="clear" w:color="auto" w:fill="FFFFFF"/>
        </w:rPr>
        <w:t>Priftis</w:t>
      </w:r>
      <w:proofErr w:type="spellEnd"/>
      <w:r w:rsidRPr="00CC339C">
        <w:rPr>
          <w:color w:val="000000" w:themeColor="text1"/>
          <w:shd w:val="clear" w:color="auto" w:fill="FFFFFF"/>
        </w:rPr>
        <w:t>, K., &amp; Grassi, M. (2015). Naturally together: pitch-height and brightness as coupled factors for eliciting the SMARC effect in non-musicians. </w:t>
      </w:r>
      <w:r w:rsidRPr="00CC339C">
        <w:rPr>
          <w:i/>
          <w:iCs/>
          <w:color w:val="000000" w:themeColor="text1"/>
          <w:shd w:val="clear" w:color="auto" w:fill="FFFFFF"/>
        </w:rPr>
        <w:t>Psychological Research</w:t>
      </w:r>
      <w:r w:rsidRPr="00CC339C">
        <w:rPr>
          <w:color w:val="000000" w:themeColor="text1"/>
          <w:shd w:val="clear" w:color="auto" w:fill="FFFFFF"/>
        </w:rPr>
        <w:t>, </w:t>
      </w:r>
      <w:r w:rsidRPr="00CC339C">
        <w:rPr>
          <w:i/>
          <w:iCs/>
          <w:color w:val="000000" w:themeColor="text1"/>
          <w:shd w:val="clear" w:color="auto" w:fill="FFFFFF"/>
        </w:rPr>
        <w:t>81</w:t>
      </w:r>
      <w:r w:rsidRPr="00CC339C">
        <w:rPr>
          <w:color w:val="000000" w:themeColor="text1"/>
          <w:shd w:val="clear" w:color="auto" w:fill="FFFFFF"/>
        </w:rPr>
        <w:t>(1), 243-254. https://doi.org/10.1007/s00426-015-0713-6</w:t>
      </w:r>
    </w:p>
    <w:p w14:paraId="4D3537DF" w14:textId="2F4FC529" w:rsidR="0064166D" w:rsidRPr="00CC339C" w:rsidRDefault="0064166D" w:rsidP="00785D85">
      <w:pPr>
        <w:spacing w:line="480" w:lineRule="auto"/>
        <w:ind w:left="720" w:hanging="720"/>
        <w:rPr>
          <w:color w:val="000000" w:themeColor="text1"/>
          <w:shd w:val="clear" w:color="auto" w:fill="FFFFFF"/>
        </w:rPr>
      </w:pPr>
      <w:r w:rsidRPr="00CC339C">
        <w:rPr>
          <w:color w:val="000000" w:themeColor="text1"/>
          <w:shd w:val="clear" w:color="auto" w:fill="FFFFFF"/>
        </w:rPr>
        <w:t>Prpi</w:t>
      </w:r>
      <w:r w:rsidR="00FB08D7" w:rsidRPr="00CC339C">
        <w:rPr>
          <w:color w:val="000000" w:themeColor="text1"/>
          <w:shd w:val="clear" w:color="auto" w:fill="FFFFFF"/>
        </w:rPr>
        <w:t>c</w:t>
      </w:r>
      <w:r w:rsidRPr="00CC339C">
        <w:rPr>
          <w:color w:val="000000" w:themeColor="text1"/>
          <w:shd w:val="clear" w:color="auto" w:fill="FFFFFF"/>
        </w:rPr>
        <w:t xml:space="preserve">, V., &amp; </w:t>
      </w:r>
      <w:proofErr w:type="spellStart"/>
      <w:r w:rsidRPr="00CC339C">
        <w:rPr>
          <w:color w:val="000000" w:themeColor="text1"/>
          <w:shd w:val="clear" w:color="auto" w:fill="FFFFFF"/>
        </w:rPr>
        <w:t>Domijan</w:t>
      </w:r>
      <w:proofErr w:type="spellEnd"/>
      <w:r w:rsidRPr="00CC339C">
        <w:rPr>
          <w:color w:val="000000" w:themeColor="text1"/>
          <w:shd w:val="clear" w:color="auto" w:fill="FFFFFF"/>
        </w:rPr>
        <w:t>, D. (2018). Linear representation of pitch height in the SMARC effect. </w:t>
      </w:r>
      <w:proofErr w:type="spellStart"/>
      <w:r w:rsidRPr="00CC339C">
        <w:rPr>
          <w:i/>
          <w:iCs/>
          <w:color w:val="000000" w:themeColor="text1"/>
          <w:shd w:val="clear" w:color="auto" w:fill="FFFFFF"/>
        </w:rPr>
        <w:t>Psihologijske</w:t>
      </w:r>
      <w:proofErr w:type="spellEnd"/>
      <w:r w:rsidRPr="00CC339C">
        <w:rPr>
          <w:i/>
          <w:iCs/>
          <w:color w:val="000000" w:themeColor="text1"/>
          <w:shd w:val="clear" w:color="auto" w:fill="FFFFFF"/>
        </w:rPr>
        <w:t xml:space="preserve"> </w:t>
      </w:r>
      <w:proofErr w:type="spellStart"/>
      <w:r w:rsidRPr="00CC339C">
        <w:rPr>
          <w:i/>
          <w:iCs/>
          <w:color w:val="000000" w:themeColor="text1"/>
          <w:shd w:val="clear" w:color="auto" w:fill="FFFFFF"/>
        </w:rPr>
        <w:t>Teme</w:t>
      </w:r>
      <w:proofErr w:type="spellEnd"/>
      <w:r w:rsidRPr="00CC339C">
        <w:rPr>
          <w:color w:val="000000" w:themeColor="text1"/>
          <w:shd w:val="clear" w:color="auto" w:fill="FFFFFF"/>
        </w:rPr>
        <w:t>, </w:t>
      </w:r>
      <w:r w:rsidRPr="00CC339C">
        <w:rPr>
          <w:i/>
          <w:iCs/>
          <w:color w:val="000000" w:themeColor="text1"/>
          <w:shd w:val="clear" w:color="auto" w:fill="FFFFFF"/>
        </w:rPr>
        <w:t>27</w:t>
      </w:r>
      <w:r w:rsidRPr="00CC339C">
        <w:rPr>
          <w:color w:val="000000" w:themeColor="text1"/>
          <w:shd w:val="clear" w:color="auto" w:fill="FFFFFF"/>
        </w:rPr>
        <w:t>(3), 437-452. https://doi.org/10.31820/pt.27.3.5</w:t>
      </w:r>
    </w:p>
    <w:p w14:paraId="0DAD43C0" w14:textId="77777777" w:rsidR="0064166D" w:rsidRPr="00CC339C" w:rsidRDefault="0064166D" w:rsidP="00785D85">
      <w:pPr>
        <w:spacing w:line="480" w:lineRule="auto"/>
        <w:ind w:left="720" w:hanging="720"/>
        <w:rPr>
          <w:color w:val="000000" w:themeColor="text1"/>
          <w:shd w:val="clear" w:color="auto" w:fill="FFFFFF"/>
        </w:rPr>
      </w:pPr>
      <w:r w:rsidRPr="00CC339C">
        <w:rPr>
          <w:color w:val="000000" w:themeColor="text1"/>
          <w:shd w:val="clear" w:color="auto" w:fill="FFFFFF"/>
        </w:rPr>
        <w:t xml:space="preserve">Prpic, V., </w:t>
      </w:r>
      <w:proofErr w:type="spellStart"/>
      <w:r w:rsidRPr="00CC339C">
        <w:rPr>
          <w:color w:val="000000" w:themeColor="text1"/>
          <w:shd w:val="clear" w:color="auto" w:fill="FFFFFF"/>
        </w:rPr>
        <w:t>Fumarola</w:t>
      </w:r>
      <w:proofErr w:type="spellEnd"/>
      <w:r w:rsidRPr="00CC339C">
        <w:rPr>
          <w:color w:val="000000" w:themeColor="text1"/>
          <w:shd w:val="clear" w:color="auto" w:fill="FFFFFF"/>
        </w:rPr>
        <w:t xml:space="preserve">, A., De Tommaso, M., </w:t>
      </w:r>
      <w:proofErr w:type="spellStart"/>
      <w:r w:rsidRPr="00CC339C">
        <w:rPr>
          <w:color w:val="000000" w:themeColor="text1"/>
          <w:shd w:val="clear" w:color="auto" w:fill="FFFFFF"/>
        </w:rPr>
        <w:t>Luccio</w:t>
      </w:r>
      <w:proofErr w:type="spellEnd"/>
      <w:r w:rsidRPr="00CC339C">
        <w:rPr>
          <w:color w:val="000000" w:themeColor="text1"/>
          <w:shd w:val="clear" w:color="auto" w:fill="FFFFFF"/>
        </w:rPr>
        <w:t>, R., Murgia, M., &amp; Agostini, T. (2016). Separate mechanisms for magnitude and order processing in the spatial-numerical association of response codes (SNARC) effect: The strange case of musical note values. </w:t>
      </w:r>
      <w:r w:rsidRPr="00CC339C">
        <w:rPr>
          <w:i/>
          <w:iCs/>
          <w:color w:val="000000" w:themeColor="text1"/>
          <w:shd w:val="clear" w:color="auto" w:fill="FFFFFF"/>
        </w:rPr>
        <w:t xml:space="preserve">Journal Of Experimental Psychology: Human Perception </w:t>
      </w:r>
      <w:proofErr w:type="gramStart"/>
      <w:r w:rsidRPr="00CC339C">
        <w:rPr>
          <w:i/>
          <w:iCs/>
          <w:color w:val="000000" w:themeColor="text1"/>
          <w:shd w:val="clear" w:color="auto" w:fill="FFFFFF"/>
        </w:rPr>
        <w:t>And</w:t>
      </w:r>
      <w:proofErr w:type="gramEnd"/>
      <w:r w:rsidRPr="00CC339C">
        <w:rPr>
          <w:i/>
          <w:iCs/>
          <w:color w:val="000000" w:themeColor="text1"/>
          <w:shd w:val="clear" w:color="auto" w:fill="FFFFFF"/>
        </w:rPr>
        <w:t xml:space="preserve"> Performance</w:t>
      </w:r>
      <w:r w:rsidRPr="00CC339C">
        <w:rPr>
          <w:color w:val="000000" w:themeColor="text1"/>
          <w:shd w:val="clear" w:color="auto" w:fill="FFFFFF"/>
        </w:rPr>
        <w:t>, </w:t>
      </w:r>
      <w:r w:rsidRPr="00CC339C">
        <w:rPr>
          <w:i/>
          <w:iCs/>
          <w:color w:val="000000" w:themeColor="text1"/>
          <w:shd w:val="clear" w:color="auto" w:fill="FFFFFF"/>
        </w:rPr>
        <w:t>42</w:t>
      </w:r>
      <w:r w:rsidRPr="00CC339C">
        <w:rPr>
          <w:color w:val="000000" w:themeColor="text1"/>
          <w:shd w:val="clear" w:color="auto" w:fill="FFFFFF"/>
        </w:rPr>
        <w:t>(8), 1241-1251. https://doi.org/10.1037/xhp0000217</w:t>
      </w:r>
    </w:p>
    <w:p w14:paraId="4B0CD924" w14:textId="77777777" w:rsidR="0064166D" w:rsidRPr="00533BD1" w:rsidRDefault="0064166D" w:rsidP="00785D85">
      <w:pPr>
        <w:spacing w:line="480" w:lineRule="auto"/>
        <w:ind w:left="720" w:hanging="720"/>
        <w:rPr>
          <w:color w:val="000000" w:themeColor="text1"/>
          <w:shd w:val="clear" w:color="auto" w:fill="FFFFFF"/>
          <w:lang w:val="it-IT"/>
        </w:rPr>
      </w:pPr>
      <w:r w:rsidRPr="00533BD1">
        <w:rPr>
          <w:color w:val="000000" w:themeColor="text1"/>
          <w:shd w:val="clear" w:color="auto" w:fill="FFFFFF"/>
          <w:lang w:val="it-IT"/>
        </w:rPr>
        <w:lastRenderedPageBreak/>
        <w:t xml:space="preserve">Prpic, V., Mingolo, S., Agostini, T., &amp; Murgia, M. (2021). </w:t>
      </w:r>
      <w:r w:rsidRPr="00CC339C">
        <w:rPr>
          <w:color w:val="000000" w:themeColor="text1"/>
          <w:shd w:val="clear" w:color="auto" w:fill="FFFFFF"/>
        </w:rPr>
        <w:t xml:space="preserve">Magnitude and Order are Both Relevant in SNARC and SNARC‐like Effects: A Commentary on </w:t>
      </w:r>
      <w:proofErr w:type="spellStart"/>
      <w:r w:rsidRPr="00CC339C">
        <w:rPr>
          <w:color w:val="000000" w:themeColor="text1"/>
          <w:shd w:val="clear" w:color="auto" w:fill="FFFFFF"/>
        </w:rPr>
        <w:t>Casasanto</w:t>
      </w:r>
      <w:proofErr w:type="spellEnd"/>
      <w:r w:rsidRPr="00CC339C">
        <w:rPr>
          <w:color w:val="000000" w:themeColor="text1"/>
          <w:shd w:val="clear" w:color="auto" w:fill="FFFFFF"/>
        </w:rPr>
        <w:t xml:space="preserve"> and Pitt (2019). </w:t>
      </w:r>
      <w:r w:rsidRPr="00533BD1">
        <w:rPr>
          <w:i/>
          <w:iCs/>
          <w:color w:val="000000" w:themeColor="text1"/>
          <w:shd w:val="clear" w:color="auto" w:fill="FFFFFF"/>
          <w:lang w:val="it-IT"/>
        </w:rPr>
        <w:t>Cognitive Science</w:t>
      </w:r>
      <w:r w:rsidRPr="00533BD1">
        <w:rPr>
          <w:color w:val="000000" w:themeColor="text1"/>
          <w:shd w:val="clear" w:color="auto" w:fill="FFFFFF"/>
          <w:lang w:val="it-IT"/>
        </w:rPr>
        <w:t>, </w:t>
      </w:r>
      <w:r w:rsidRPr="00533BD1">
        <w:rPr>
          <w:i/>
          <w:iCs/>
          <w:color w:val="000000" w:themeColor="text1"/>
          <w:shd w:val="clear" w:color="auto" w:fill="FFFFFF"/>
          <w:lang w:val="it-IT"/>
        </w:rPr>
        <w:t>45</w:t>
      </w:r>
      <w:r w:rsidRPr="00533BD1">
        <w:rPr>
          <w:color w:val="000000" w:themeColor="text1"/>
          <w:shd w:val="clear" w:color="auto" w:fill="FFFFFF"/>
          <w:lang w:val="it-IT"/>
        </w:rPr>
        <w:t>(7). https://doi.org/10.1111/cogs.13006</w:t>
      </w:r>
    </w:p>
    <w:p w14:paraId="46F3235A" w14:textId="77777777" w:rsidR="0064166D" w:rsidRPr="00CC339C" w:rsidRDefault="0064166D" w:rsidP="00785D85">
      <w:pPr>
        <w:spacing w:line="480" w:lineRule="auto"/>
        <w:ind w:left="720" w:hanging="720"/>
        <w:rPr>
          <w:color w:val="000000" w:themeColor="text1"/>
          <w:shd w:val="clear" w:color="auto" w:fill="FFFFFF"/>
        </w:rPr>
      </w:pPr>
      <w:r w:rsidRPr="00533BD1">
        <w:rPr>
          <w:color w:val="000000" w:themeColor="text1"/>
          <w:shd w:val="clear" w:color="auto" w:fill="FFFFFF"/>
          <w:lang w:val="it-IT"/>
        </w:rPr>
        <w:t xml:space="preserve">Prpic, V., Soranzo, A., Santoro, I., Fantoni, C., Galmonte, A., Agostini, T., &amp; Murgia, M. (2018). </w:t>
      </w:r>
      <w:r w:rsidRPr="00CC339C">
        <w:rPr>
          <w:color w:val="000000" w:themeColor="text1"/>
          <w:shd w:val="clear" w:color="auto" w:fill="FFFFFF"/>
        </w:rPr>
        <w:t>SNARC-like compatibility effects for physical and phenomenal magnitudes: a study on visual illusions. </w:t>
      </w:r>
      <w:r w:rsidRPr="00CC339C">
        <w:rPr>
          <w:i/>
          <w:iCs/>
          <w:color w:val="000000" w:themeColor="text1"/>
          <w:shd w:val="clear" w:color="auto" w:fill="FFFFFF"/>
        </w:rPr>
        <w:t>Psychological Research</w:t>
      </w:r>
      <w:r w:rsidRPr="00CC339C">
        <w:rPr>
          <w:color w:val="000000" w:themeColor="text1"/>
          <w:shd w:val="clear" w:color="auto" w:fill="FFFFFF"/>
        </w:rPr>
        <w:t>, </w:t>
      </w:r>
      <w:r w:rsidRPr="00CC339C">
        <w:rPr>
          <w:i/>
          <w:iCs/>
          <w:color w:val="000000" w:themeColor="text1"/>
          <w:shd w:val="clear" w:color="auto" w:fill="FFFFFF"/>
        </w:rPr>
        <w:t>84</w:t>
      </w:r>
      <w:r w:rsidRPr="00CC339C">
        <w:rPr>
          <w:color w:val="000000" w:themeColor="text1"/>
          <w:shd w:val="clear" w:color="auto" w:fill="FFFFFF"/>
        </w:rPr>
        <w:t>(4), 950-965. https://doi.org/10.1007/s00426-018-1125-1</w:t>
      </w:r>
    </w:p>
    <w:p w14:paraId="78A01566" w14:textId="77777777" w:rsidR="0064166D" w:rsidRPr="00CC339C" w:rsidRDefault="0064166D" w:rsidP="00785D85">
      <w:pPr>
        <w:spacing w:line="480" w:lineRule="auto"/>
        <w:ind w:left="720" w:hanging="720"/>
        <w:rPr>
          <w:color w:val="000000" w:themeColor="text1"/>
          <w:shd w:val="clear" w:color="auto" w:fill="FFFFFF"/>
        </w:rPr>
      </w:pPr>
      <w:r w:rsidRPr="00CC339C">
        <w:rPr>
          <w:color w:val="000000" w:themeColor="text1"/>
          <w:shd w:val="clear" w:color="auto" w:fill="FFFFFF"/>
        </w:rPr>
        <w:t>Ren, P., Nicholls, M., Ma, Y., &amp; Chen, L. (2011). Size Matters: Non-Numerical Magnitude Affects the Spatial Coding of Response. </w:t>
      </w:r>
      <w:proofErr w:type="spellStart"/>
      <w:r w:rsidRPr="00CC339C">
        <w:rPr>
          <w:i/>
          <w:iCs/>
          <w:color w:val="000000" w:themeColor="text1"/>
          <w:shd w:val="clear" w:color="auto" w:fill="FFFFFF"/>
        </w:rPr>
        <w:t>Plos</w:t>
      </w:r>
      <w:proofErr w:type="spellEnd"/>
      <w:r w:rsidRPr="00CC339C">
        <w:rPr>
          <w:i/>
          <w:iCs/>
          <w:color w:val="000000" w:themeColor="text1"/>
          <w:shd w:val="clear" w:color="auto" w:fill="FFFFFF"/>
        </w:rPr>
        <w:t xml:space="preserve"> ONE</w:t>
      </w:r>
      <w:r w:rsidRPr="00CC339C">
        <w:rPr>
          <w:color w:val="000000" w:themeColor="text1"/>
          <w:shd w:val="clear" w:color="auto" w:fill="FFFFFF"/>
        </w:rPr>
        <w:t>, </w:t>
      </w:r>
      <w:r w:rsidRPr="00CC339C">
        <w:rPr>
          <w:i/>
          <w:iCs/>
          <w:color w:val="000000" w:themeColor="text1"/>
          <w:shd w:val="clear" w:color="auto" w:fill="FFFFFF"/>
        </w:rPr>
        <w:t>6</w:t>
      </w:r>
      <w:r w:rsidRPr="00CC339C">
        <w:rPr>
          <w:color w:val="000000" w:themeColor="text1"/>
          <w:shd w:val="clear" w:color="auto" w:fill="FFFFFF"/>
        </w:rPr>
        <w:t>(8), e23553. https://doi.org/10.1371/journal.pone.0023553</w:t>
      </w:r>
    </w:p>
    <w:p w14:paraId="3061E4DD" w14:textId="77777777" w:rsidR="0064166D" w:rsidRPr="00CC339C" w:rsidRDefault="0064166D" w:rsidP="00785D85">
      <w:pPr>
        <w:spacing w:line="480" w:lineRule="auto"/>
        <w:ind w:left="720" w:hanging="720"/>
        <w:rPr>
          <w:color w:val="000000" w:themeColor="text1"/>
          <w:shd w:val="clear" w:color="auto" w:fill="FFFFFF"/>
        </w:rPr>
      </w:pPr>
      <w:proofErr w:type="spellStart"/>
      <w:r w:rsidRPr="00CC339C">
        <w:rPr>
          <w:color w:val="000000" w:themeColor="text1"/>
          <w:shd w:val="clear" w:color="auto" w:fill="FFFFFF"/>
        </w:rPr>
        <w:t>Restle</w:t>
      </w:r>
      <w:proofErr w:type="spellEnd"/>
      <w:r w:rsidRPr="00CC339C">
        <w:rPr>
          <w:color w:val="000000" w:themeColor="text1"/>
          <w:shd w:val="clear" w:color="auto" w:fill="FFFFFF"/>
        </w:rPr>
        <w:t>, F. (1970). Speed of adding and comparing numbers. </w:t>
      </w:r>
      <w:r w:rsidRPr="00CC339C">
        <w:rPr>
          <w:i/>
          <w:iCs/>
          <w:color w:val="000000" w:themeColor="text1"/>
          <w:shd w:val="clear" w:color="auto" w:fill="FFFFFF"/>
        </w:rPr>
        <w:t>Journal Of Experimental Psychology</w:t>
      </w:r>
      <w:r w:rsidRPr="00CC339C">
        <w:rPr>
          <w:color w:val="000000" w:themeColor="text1"/>
          <w:shd w:val="clear" w:color="auto" w:fill="FFFFFF"/>
        </w:rPr>
        <w:t>, </w:t>
      </w:r>
      <w:r w:rsidRPr="00CC339C">
        <w:rPr>
          <w:i/>
          <w:iCs/>
          <w:color w:val="000000" w:themeColor="text1"/>
          <w:shd w:val="clear" w:color="auto" w:fill="FFFFFF"/>
        </w:rPr>
        <w:t>83</w:t>
      </w:r>
      <w:r w:rsidRPr="00CC339C">
        <w:rPr>
          <w:color w:val="000000" w:themeColor="text1"/>
          <w:shd w:val="clear" w:color="auto" w:fill="FFFFFF"/>
        </w:rPr>
        <w:t xml:space="preserve">(2, Pt.1), 274-278. https://doi.org/10.1037/h0028573 </w:t>
      </w:r>
    </w:p>
    <w:p w14:paraId="3695C109" w14:textId="77777777" w:rsidR="0064166D" w:rsidRPr="00CC339C" w:rsidRDefault="0064166D" w:rsidP="00785D85">
      <w:pPr>
        <w:spacing w:line="480" w:lineRule="auto"/>
        <w:ind w:left="720" w:hanging="720"/>
        <w:rPr>
          <w:color w:val="000000" w:themeColor="text1"/>
          <w:shd w:val="clear" w:color="auto" w:fill="FFFFFF"/>
        </w:rPr>
      </w:pPr>
      <w:r w:rsidRPr="00533BD1">
        <w:rPr>
          <w:color w:val="000000" w:themeColor="text1"/>
          <w:shd w:val="clear" w:color="auto" w:fill="FFFFFF"/>
          <w:lang w:val="it-IT"/>
        </w:rPr>
        <w:t xml:space="preserve">Rusconi, E., Kwan, B., Giordan, B., Umilta, C., &amp; Butterworth, B. (2006). </w:t>
      </w:r>
      <w:r w:rsidRPr="00CC339C">
        <w:rPr>
          <w:color w:val="000000" w:themeColor="text1"/>
          <w:shd w:val="clear" w:color="auto" w:fill="FFFFFF"/>
        </w:rPr>
        <w:t>Spatial representation of pitch height: the SMARC effect. </w:t>
      </w:r>
      <w:r w:rsidRPr="00CC339C">
        <w:rPr>
          <w:i/>
          <w:iCs/>
          <w:color w:val="000000" w:themeColor="text1"/>
          <w:shd w:val="clear" w:color="auto" w:fill="FFFFFF"/>
        </w:rPr>
        <w:t>Cognition</w:t>
      </w:r>
      <w:r w:rsidRPr="00CC339C">
        <w:rPr>
          <w:color w:val="000000" w:themeColor="text1"/>
          <w:shd w:val="clear" w:color="auto" w:fill="FFFFFF"/>
        </w:rPr>
        <w:t>, </w:t>
      </w:r>
      <w:r w:rsidRPr="00CC339C">
        <w:rPr>
          <w:i/>
          <w:iCs/>
          <w:color w:val="000000" w:themeColor="text1"/>
          <w:shd w:val="clear" w:color="auto" w:fill="FFFFFF"/>
        </w:rPr>
        <w:t>99</w:t>
      </w:r>
      <w:r w:rsidRPr="00CC339C">
        <w:rPr>
          <w:color w:val="000000" w:themeColor="text1"/>
          <w:shd w:val="clear" w:color="auto" w:fill="FFFFFF"/>
        </w:rPr>
        <w:t>(2), 113-129. https://doi.org/10.1016/j.cognition.2005.01.004</w:t>
      </w:r>
    </w:p>
    <w:p w14:paraId="2A1B4C70" w14:textId="77777777" w:rsidR="0064166D" w:rsidRPr="00CC339C" w:rsidRDefault="0064166D" w:rsidP="00785D85">
      <w:pPr>
        <w:spacing w:line="480" w:lineRule="auto"/>
        <w:ind w:left="720" w:hanging="720"/>
        <w:rPr>
          <w:color w:val="000000" w:themeColor="text1"/>
          <w:shd w:val="clear" w:color="auto" w:fill="FFFFFF"/>
        </w:rPr>
      </w:pPr>
      <w:r w:rsidRPr="00533BD1">
        <w:rPr>
          <w:color w:val="000000" w:themeColor="text1"/>
          <w:shd w:val="clear" w:color="auto" w:fill="FFFFFF"/>
          <w:lang w:val="es-ES"/>
        </w:rPr>
        <w:t xml:space="preserve">Sasanguie, D., De Smedt, B., &amp; Reynvoet, B. (2015). </w:t>
      </w:r>
      <w:r w:rsidRPr="00CC339C">
        <w:rPr>
          <w:color w:val="000000" w:themeColor="text1"/>
          <w:shd w:val="clear" w:color="auto" w:fill="FFFFFF"/>
        </w:rPr>
        <w:t>Evidence for distinct magnitude systems for symbolic and non-symbolic number. </w:t>
      </w:r>
      <w:r w:rsidRPr="00CC339C">
        <w:rPr>
          <w:i/>
          <w:iCs/>
          <w:color w:val="000000" w:themeColor="text1"/>
          <w:shd w:val="clear" w:color="auto" w:fill="FFFFFF"/>
        </w:rPr>
        <w:t>Psychological Research</w:t>
      </w:r>
      <w:r w:rsidRPr="00CC339C">
        <w:rPr>
          <w:color w:val="000000" w:themeColor="text1"/>
          <w:shd w:val="clear" w:color="auto" w:fill="FFFFFF"/>
        </w:rPr>
        <w:t>, </w:t>
      </w:r>
      <w:r w:rsidRPr="00CC339C">
        <w:rPr>
          <w:i/>
          <w:iCs/>
          <w:color w:val="000000" w:themeColor="text1"/>
          <w:shd w:val="clear" w:color="auto" w:fill="FFFFFF"/>
        </w:rPr>
        <w:t>81</w:t>
      </w:r>
      <w:r w:rsidRPr="00CC339C">
        <w:rPr>
          <w:color w:val="000000" w:themeColor="text1"/>
          <w:shd w:val="clear" w:color="auto" w:fill="FFFFFF"/>
        </w:rPr>
        <w:t>(1), 231-242. https://doi.org/10.1007/s00426-015-0734-1</w:t>
      </w:r>
    </w:p>
    <w:p w14:paraId="74503A2E" w14:textId="51A3C1DB" w:rsidR="0064166D" w:rsidRPr="00CC339C" w:rsidRDefault="0064166D" w:rsidP="00785D85">
      <w:pPr>
        <w:spacing w:line="480" w:lineRule="auto"/>
        <w:ind w:left="720" w:hanging="720"/>
        <w:rPr>
          <w:color w:val="000000" w:themeColor="text1"/>
          <w:shd w:val="clear" w:color="auto" w:fill="FFFFFF"/>
        </w:rPr>
      </w:pPr>
      <w:proofErr w:type="spellStart"/>
      <w:r w:rsidRPr="00CC339C">
        <w:rPr>
          <w:color w:val="000000" w:themeColor="text1"/>
          <w:shd w:val="clear" w:color="auto" w:fill="FFFFFF"/>
        </w:rPr>
        <w:t>Shaki</w:t>
      </w:r>
      <w:proofErr w:type="spellEnd"/>
      <w:r w:rsidRPr="00CC339C">
        <w:rPr>
          <w:color w:val="000000" w:themeColor="text1"/>
          <w:shd w:val="clear" w:color="auto" w:fill="FFFFFF"/>
        </w:rPr>
        <w:t xml:space="preserve">, S., Fischer, M., &amp; </w:t>
      </w:r>
      <w:proofErr w:type="spellStart"/>
      <w:r w:rsidRPr="00CC339C">
        <w:rPr>
          <w:color w:val="000000" w:themeColor="text1"/>
          <w:shd w:val="clear" w:color="auto" w:fill="FFFFFF"/>
        </w:rPr>
        <w:t>Petrusic</w:t>
      </w:r>
      <w:proofErr w:type="spellEnd"/>
      <w:r w:rsidRPr="00CC339C">
        <w:rPr>
          <w:color w:val="000000" w:themeColor="text1"/>
          <w:shd w:val="clear" w:color="auto" w:fill="FFFFFF"/>
        </w:rPr>
        <w:t>, W. (2009). Reading habits for both words and numbers contribute to the SNARC effect. </w:t>
      </w:r>
      <w:r w:rsidRPr="00CC339C">
        <w:rPr>
          <w:i/>
          <w:iCs/>
          <w:color w:val="000000" w:themeColor="text1"/>
          <w:shd w:val="clear" w:color="auto" w:fill="FFFFFF"/>
        </w:rPr>
        <w:t>Psychonomic Bulletin &amp; Review</w:t>
      </w:r>
      <w:r w:rsidRPr="00CC339C">
        <w:rPr>
          <w:color w:val="000000" w:themeColor="text1"/>
          <w:shd w:val="clear" w:color="auto" w:fill="FFFFFF"/>
        </w:rPr>
        <w:t>, </w:t>
      </w:r>
      <w:r w:rsidRPr="00CC339C">
        <w:rPr>
          <w:i/>
          <w:iCs/>
          <w:color w:val="000000" w:themeColor="text1"/>
          <w:shd w:val="clear" w:color="auto" w:fill="FFFFFF"/>
        </w:rPr>
        <w:t>16</w:t>
      </w:r>
      <w:r w:rsidRPr="00CC339C">
        <w:rPr>
          <w:color w:val="000000" w:themeColor="text1"/>
          <w:shd w:val="clear" w:color="auto" w:fill="FFFFFF"/>
        </w:rPr>
        <w:t xml:space="preserve">(2), 328-331. </w:t>
      </w:r>
      <w:hyperlink r:id="rId26" w:history="1">
        <w:r w:rsidR="00FB08D7" w:rsidRPr="00CC339C">
          <w:rPr>
            <w:rStyle w:val="Hyperlink"/>
            <w:color w:val="000000" w:themeColor="text1"/>
            <w:shd w:val="clear" w:color="auto" w:fill="FFFFFF"/>
          </w:rPr>
          <w:t>https://doi.org/10.3758/pbr.16.2.328</w:t>
        </w:r>
      </w:hyperlink>
    </w:p>
    <w:p w14:paraId="26A79031" w14:textId="0BA70A83" w:rsidR="00314832" w:rsidRPr="00CC339C" w:rsidRDefault="00314832" w:rsidP="00785D85">
      <w:pPr>
        <w:spacing w:line="480" w:lineRule="auto"/>
        <w:ind w:left="720" w:hanging="720"/>
        <w:rPr>
          <w:color w:val="000000" w:themeColor="text1"/>
          <w:shd w:val="clear" w:color="auto" w:fill="FFFFFF"/>
        </w:rPr>
      </w:pPr>
      <w:proofErr w:type="spellStart"/>
      <w:r w:rsidRPr="00CC339C">
        <w:rPr>
          <w:color w:val="000000" w:themeColor="text1"/>
          <w:shd w:val="clear" w:color="auto" w:fill="FFFFFF"/>
        </w:rPr>
        <w:t>Toomarian</w:t>
      </w:r>
      <w:proofErr w:type="spellEnd"/>
      <w:r w:rsidRPr="00CC339C">
        <w:rPr>
          <w:color w:val="000000" w:themeColor="text1"/>
          <w:shd w:val="clear" w:color="auto" w:fill="FFFFFF"/>
        </w:rPr>
        <w:t>, E. Y., &amp; Hubbard, E. M. (2018). On the genesis of spatial-numerical associations: Evolutionary and cultural factors co-construct the mental number line. </w:t>
      </w:r>
      <w:r w:rsidRPr="00CC339C">
        <w:rPr>
          <w:i/>
          <w:iCs/>
          <w:color w:val="000000" w:themeColor="text1"/>
          <w:shd w:val="clear" w:color="auto" w:fill="FFFFFF"/>
        </w:rPr>
        <w:t xml:space="preserve">Neuroscience &amp; </w:t>
      </w:r>
      <w:proofErr w:type="spellStart"/>
      <w:r w:rsidRPr="00CC339C">
        <w:rPr>
          <w:i/>
          <w:iCs/>
          <w:color w:val="000000" w:themeColor="text1"/>
          <w:shd w:val="clear" w:color="auto" w:fill="FFFFFF"/>
        </w:rPr>
        <w:t>Biobehavioral</w:t>
      </w:r>
      <w:proofErr w:type="spellEnd"/>
      <w:r w:rsidRPr="00CC339C">
        <w:rPr>
          <w:i/>
          <w:iCs/>
          <w:color w:val="000000" w:themeColor="text1"/>
          <w:shd w:val="clear" w:color="auto" w:fill="FFFFFF"/>
        </w:rPr>
        <w:t xml:space="preserve"> Reviews</w:t>
      </w:r>
      <w:r w:rsidRPr="00CC339C">
        <w:rPr>
          <w:color w:val="000000" w:themeColor="text1"/>
          <w:shd w:val="clear" w:color="auto" w:fill="FFFFFF"/>
        </w:rPr>
        <w:t>, </w:t>
      </w:r>
      <w:r w:rsidRPr="00CC339C">
        <w:rPr>
          <w:i/>
          <w:iCs/>
          <w:color w:val="000000" w:themeColor="text1"/>
          <w:shd w:val="clear" w:color="auto" w:fill="FFFFFF"/>
        </w:rPr>
        <w:t>90</w:t>
      </w:r>
      <w:r w:rsidRPr="00CC339C">
        <w:rPr>
          <w:color w:val="000000" w:themeColor="text1"/>
          <w:shd w:val="clear" w:color="auto" w:fill="FFFFFF"/>
        </w:rPr>
        <w:t>, 184-199.</w:t>
      </w:r>
    </w:p>
    <w:p w14:paraId="7101A674" w14:textId="16E89540" w:rsidR="00314832" w:rsidRPr="00CC339C" w:rsidRDefault="00314832" w:rsidP="00785D85">
      <w:pPr>
        <w:spacing w:line="480" w:lineRule="auto"/>
        <w:ind w:left="720" w:hanging="720"/>
        <w:rPr>
          <w:rStyle w:val="Hyperlink"/>
          <w:color w:val="000000" w:themeColor="text1"/>
        </w:rPr>
      </w:pPr>
      <w:r w:rsidRPr="00CC339C">
        <w:rPr>
          <w:color w:val="000000" w:themeColor="text1"/>
          <w:shd w:val="clear" w:color="auto" w:fill="FFFFFF"/>
        </w:rPr>
        <w:tab/>
      </w:r>
      <w:hyperlink r:id="rId27" w:tgtFrame="_blank" w:tooltip="Persistent link using digital object identifier" w:history="1">
        <w:r w:rsidRPr="00CC339C">
          <w:rPr>
            <w:rStyle w:val="Hyperlink"/>
            <w:color w:val="000000" w:themeColor="text1"/>
          </w:rPr>
          <w:t>https://doi.org/10.1016/j.neubiorev.2018.04.010</w:t>
        </w:r>
      </w:hyperlink>
    </w:p>
    <w:p w14:paraId="5D2AFE49" w14:textId="7FD58445" w:rsidR="00C801AB" w:rsidRPr="00CC339C" w:rsidRDefault="00C801AB" w:rsidP="002B60C7">
      <w:pPr>
        <w:spacing w:line="480" w:lineRule="auto"/>
        <w:ind w:left="720" w:hanging="720"/>
        <w:rPr>
          <w:color w:val="000000" w:themeColor="text1"/>
        </w:rPr>
      </w:pPr>
      <w:r w:rsidRPr="00CC339C">
        <w:rPr>
          <w:color w:val="000000" w:themeColor="text1"/>
          <w:shd w:val="clear" w:color="auto" w:fill="FFFFFF"/>
        </w:rPr>
        <w:lastRenderedPageBreak/>
        <w:t xml:space="preserve">van Dijck, J. P., &amp; </w:t>
      </w:r>
      <w:proofErr w:type="spellStart"/>
      <w:r w:rsidRPr="00CC339C">
        <w:rPr>
          <w:color w:val="000000" w:themeColor="text1"/>
          <w:shd w:val="clear" w:color="auto" w:fill="FFFFFF"/>
        </w:rPr>
        <w:t>Fias</w:t>
      </w:r>
      <w:proofErr w:type="spellEnd"/>
      <w:r w:rsidRPr="00CC339C">
        <w:rPr>
          <w:color w:val="000000" w:themeColor="text1"/>
          <w:shd w:val="clear" w:color="auto" w:fill="FFFFFF"/>
        </w:rPr>
        <w:t>, W. (2011). A working memory account for spatial–numerical associations. </w:t>
      </w:r>
      <w:r w:rsidRPr="00CC339C">
        <w:rPr>
          <w:i/>
          <w:iCs/>
          <w:color w:val="000000" w:themeColor="text1"/>
          <w:shd w:val="clear" w:color="auto" w:fill="FFFFFF"/>
        </w:rPr>
        <w:t>Cognition</w:t>
      </w:r>
      <w:r w:rsidRPr="00CC339C">
        <w:rPr>
          <w:color w:val="000000" w:themeColor="text1"/>
          <w:shd w:val="clear" w:color="auto" w:fill="FFFFFF"/>
        </w:rPr>
        <w:t>, </w:t>
      </w:r>
      <w:r w:rsidRPr="00CC339C">
        <w:rPr>
          <w:i/>
          <w:iCs/>
          <w:color w:val="000000" w:themeColor="text1"/>
          <w:shd w:val="clear" w:color="auto" w:fill="FFFFFF"/>
        </w:rPr>
        <w:t>119</w:t>
      </w:r>
      <w:r w:rsidRPr="00CC339C">
        <w:rPr>
          <w:color w:val="000000" w:themeColor="text1"/>
          <w:shd w:val="clear" w:color="auto" w:fill="FFFFFF"/>
        </w:rPr>
        <w:t>(1), 114-119.</w:t>
      </w:r>
      <w:r w:rsidR="002B60C7" w:rsidRPr="00CC339C">
        <w:rPr>
          <w:color w:val="000000" w:themeColor="text1"/>
          <w:shd w:val="clear" w:color="auto" w:fill="FFFFFF"/>
        </w:rPr>
        <w:t xml:space="preserve"> </w:t>
      </w:r>
      <w:hyperlink r:id="rId28" w:tgtFrame="_blank" w:tooltip="Persistent link using digital object identifier" w:history="1">
        <w:r w:rsidR="002B60C7" w:rsidRPr="00CC339C">
          <w:rPr>
            <w:color w:val="000000" w:themeColor="text1"/>
            <w:u w:val="single"/>
          </w:rPr>
          <w:t>https://doi.org/10.1016/j.cognition.2010.12.013</w:t>
        </w:r>
      </w:hyperlink>
    </w:p>
    <w:p w14:paraId="0F071181" w14:textId="6D892E0A" w:rsidR="00083748" w:rsidRPr="00CC339C" w:rsidRDefault="00083748" w:rsidP="002B60C7">
      <w:pPr>
        <w:spacing w:line="480" w:lineRule="auto"/>
        <w:ind w:left="720" w:hanging="720"/>
        <w:rPr>
          <w:color w:val="000000" w:themeColor="text1"/>
        </w:rPr>
      </w:pPr>
      <w:r w:rsidRPr="00CC339C">
        <w:rPr>
          <w:color w:val="000000" w:themeColor="text1"/>
          <w:shd w:val="clear" w:color="auto" w:fill="FFFFFF"/>
        </w:rPr>
        <w:t xml:space="preserve">Van </w:t>
      </w:r>
      <w:proofErr w:type="spellStart"/>
      <w:r w:rsidRPr="00CC339C">
        <w:rPr>
          <w:color w:val="000000" w:themeColor="text1"/>
          <w:shd w:val="clear" w:color="auto" w:fill="FFFFFF"/>
        </w:rPr>
        <w:t>Hoogmoed</w:t>
      </w:r>
      <w:proofErr w:type="spellEnd"/>
      <w:r w:rsidRPr="00CC339C">
        <w:rPr>
          <w:color w:val="000000" w:themeColor="text1"/>
          <w:shd w:val="clear" w:color="auto" w:fill="FFFFFF"/>
        </w:rPr>
        <w:t xml:space="preserve">, A. H., &amp; </w:t>
      </w:r>
      <w:proofErr w:type="spellStart"/>
      <w:r w:rsidRPr="00CC339C">
        <w:rPr>
          <w:color w:val="000000" w:themeColor="text1"/>
          <w:shd w:val="clear" w:color="auto" w:fill="FFFFFF"/>
        </w:rPr>
        <w:t>Kroesbergen</w:t>
      </w:r>
      <w:proofErr w:type="spellEnd"/>
      <w:r w:rsidRPr="00CC339C">
        <w:rPr>
          <w:color w:val="000000" w:themeColor="text1"/>
          <w:shd w:val="clear" w:color="auto" w:fill="FFFFFF"/>
        </w:rPr>
        <w:t>, E. H. (2018). On the difference between numerosity processing and number processing. </w:t>
      </w:r>
      <w:r w:rsidRPr="00CC339C">
        <w:rPr>
          <w:i/>
          <w:iCs/>
          <w:color w:val="000000" w:themeColor="text1"/>
          <w:shd w:val="clear" w:color="auto" w:fill="FFFFFF"/>
        </w:rPr>
        <w:t>Frontiers in Psychology</w:t>
      </w:r>
      <w:r w:rsidRPr="00CC339C">
        <w:rPr>
          <w:color w:val="000000" w:themeColor="text1"/>
          <w:shd w:val="clear" w:color="auto" w:fill="FFFFFF"/>
        </w:rPr>
        <w:t>, </w:t>
      </w:r>
      <w:r w:rsidRPr="00CC339C">
        <w:rPr>
          <w:i/>
          <w:iCs/>
          <w:color w:val="000000" w:themeColor="text1"/>
          <w:shd w:val="clear" w:color="auto" w:fill="FFFFFF"/>
        </w:rPr>
        <w:t>9</w:t>
      </w:r>
      <w:r w:rsidRPr="00CC339C">
        <w:rPr>
          <w:color w:val="000000" w:themeColor="text1"/>
          <w:shd w:val="clear" w:color="auto" w:fill="FFFFFF"/>
        </w:rPr>
        <w:t xml:space="preserve">, 1650. </w:t>
      </w:r>
      <w:hyperlink r:id="rId29" w:history="1">
        <w:r w:rsidRPr="00CC339C">
          <w:rPr>
            <w:color w:val="000000" w:themeColor="text1"/>
          </w:rPr>
          <w:t>https://doi.org/10.3389/fpsyg.2018.01650</w:t>
        </w:r>
      </w:hyperlink>
    </w:p>
    <w:p w14:paraId="73B277F0" w14:textId="1E06EAC0" w:rsidR="00083748" w:rsidRPr="00CC339C" w:rsidRDefault="00083748" w:rsidP="002B60C7">
      <w:pPr>
        <w:spacing w:line="480" w:lineRule="auto"/>
        <w:ind w:left="720" w:hanging="720"/>
        <w:rPr>
          <w:color w:val="000000" w:themeColor="text1"/>
        </w:rPr>
      </w:pPr>
      <w:r w:rsidRPr="00CC339C">
        <w:rPr>
          <w:color w:val="000000" w:themeColor="text1"/>
          <w:shd w:val="clear" w:color="auto" w:fill="FFFFFF"/>
        </w:rPr>
        <w:t xml:space="preserve">van </w:t>
      </w:r>
      <w:proofErr w:type="spellStart"/>
      <w:r w:rsidRPr="00CC339C">
        <w:rPr>
          <w:color w:val="000000" w:themeColor="text1"/>
          <w:shd w:val="clear" w:color="auto" w:fill="FFFFFF"/>
        </w:rPr>
        <w:t>Hoogmoed</w:t>
      </w:r>
      <w:proofErr w:type="spellEnd"/>
      <w:r w:rsidRPr="00CC339C">
        <w:rPr>
          <w:color w:val="000000" w:themeColor="text1"/>
          <w:shd w:val="clear" w:color="auto" w:fill="FFFFFF"/>
        </w:rPr>
        <w:t xml:space="preserve">, A. H., </w:t>
      </w:r>
      <w:proofErr w:type="spellStart"/>
      <w:r w:rsidRPr="00CC339C">
        <w:rPr>
          <w:color w:val="000000" w:themeColor="text1"/>
          <w:shd w:val="clear" w:color="auto" w:fill="FFFFFF"/>
        </w:rPr>
        <w:t>Huijsmans</w:t>
      </w:r>
      <w:proofErr w:type="spellEnd"/>
      <w:r w:rsidRPr="00CC339C">
        <w:rPr>
          <w:color w:val="000000" w:themeColor="text1"/>
          <w:shd w:val="clear" w:color="auto" w:fill="FFFFFF"/>
        </w:rPr>
        <w:t xml:space="preserve">, M. D., &amp; </w:t>
      </w:r>
      <w:proofErr w:type="spellStart"/>
      <w:r w:rsidRPr="00CC339C">
        <w:rPr>
          <w:color w:val="000000" w:themeColor="text1"/>
          <w:shd w:val="clear" w:color="auto" w:fill="FFFFFF"/>
        </w:rPr>
        <w:t>Kroesbergen</w:t>
      </w:r>
      <w:proofErr w:type="spellEnd"/>
      <w:r w:rsidRPr="00CC339C">
        <w:rPr>
          <w:color w:val="000000" w:themeColor="text1"/>
          <w:shd w:val="clear" w:color="auto" w:fill="FFFFFF"/>
        </w:rPr>
        <w:t xml:space="preserve">, E. H. (2021). Non-symbolic numerosity and symbolic numbers are not processed intuitively in children: Evidence from an event-related potential study. </w:t>
      </w:r>
      <w:r w:rsidRPr="00CC339C">
        <w:rPr>
          <w:i/>
          <w:iCs/>
          <w:color w:val="000000" w:themeColor="text1"/>
          <w:shd w:val="clear" w:color="auto" w:fill="FFFFFF"/>
        </w:rPr>
        <w:t>Frontiers in Education</w:t>
      </w:r>
      <w:r w:rsidRPr="00CC339C">
        <w:rPr>
          <w:color w:val="000000" w:themeColor="text1"/>
          <w:shd w:val="clear" w:color="auto" w:fill="FFFFFF"/>
        </w:rPr>
        <w:t xml:space="preserve"> (Vol. 6, p. 241). </w:t>
      </w:r>
      <w:hyperlink r:id="rId30" w:history="1">
        <w:r w:rsidR="00AD5D40" w:rsidRPr="00CC339C">
          <w:rPr>
            <w:color w:val="000000" w:themeColor="text1"/>
          </w:rPr>
          <w:t>https://doi.org/10.3389/feduc.2021.629053</w:t>
        </w:r>
      </w:hyperlink>
    </w:p>
    <w:p w14:paraId="44D4DA37" w14:textId="77777777" w:rsidR="0064166D" w:rsidRPr="00CC339C" w:rsidRDefault="0064166D" w:rsidP="00785D85">
      <w:pPr>
        <w:spacing w:line="480" w:lineRule="auto"/>
        <w:ind w:left="720" w:hanging="720"/>
        <w:rPr>
          <w:color w:val="000000" w:themeColor="text1"/>
          <w:shd w:val="clear" w:color="auto" w:fill="FFFFFF"/>
        </w:rPr>
      </w:pPr>
      <w:r w:rsidRPr="00CC339C">
        <w:rPr>
          <w:color w:val="000000" w:themeColor="text1"/>
          <w:shd w:val="clear" w:color="auto" w:fill="FFFFFF"/>
        </w:rPr>
        <w:t>Vicovaro, M., &amp; Dalmaso, M. (2020). Is ‘heavy’ up or down? Testing the vertical spatial representation of weight. </w:t>
      </w:r>
      <w:r w:rsidRPr="00CC339C">
        <w:rPr>
          <w:i/>
          <w:iCs/>
          <w:color w:val="000000" w:themeColor="text1"/>
          <w:shd w:val="clear" w:color="auto" w:fill="FFFFFF"/>
        </w:rPr>
        <w:t>Psychological Research</w:t>
      </w:r>
      <w:r w:rsidRPr="00CC339C">
        <w:rPr>
          <w:color w:val="000000" w:themeColor="text1"/>
          <w:shd w:val="clear" w:color="auto" w:fill="FFFFFF"/>
        </w:rPr>
        <w:t>, </w:t>
      </w:r>
      <w:r w:rsidRPr="00CC339C">
        <w:rPr>
          <w:i/>
          <w:iCs/>
          <w:color w:val="000000" w:themeColor="text1"/>
          <w:shd w:val="clear" w:color="auto" w:fill="FFFFFF"/>
        </w:rPr>
        <w:t>85</w:t>
      </w:r>
      <w:r w:rsidRPr="00CC339C">
        <w:rPr>
          <w:color w:val="000000" w:themeColor="text1"/>
          <w:shd w:val="clear" w:color="auto" w:fill="FFFFFF"/>
        </w:rPr>
        <w:t>(3), 1183-1200. https://doi.org/10.1007/s00426-020-01309-0</w:t>
      </w:r>
    </w:p>
    <w:p w14:paraId="34C45236" w14:textId="36140374" w:rsidR="0064166D" w:rsidRPr="00CC339C" w:rsidRDefault="0064166D" w:rsidP="00785D85">
      <w:pPr>
        <w:spacing w:line="480" w:lineRule="auto"/>
        <w:ind w:left="720" w:hanging="720"/>
        <w:rPr>
          <w:color w:val="000000" w:themeColor="text1"/>
          <w:shd w:val="clear" w:color="auto" w:fill="FFFFFF"/>
        </w:rPr>
      </w:pPr>
      <w:r w:rsidRPr="00CC339C">
        <w:rPr>
          <w:color w:val="000000" w:themeColor="text1"/>
          <w:shd w:val="clear" w:color="auto" w:fill="FFFFFF"/>
        </w:rPr>
        <w:t>Walsh, V. (2003). A theory of magnitude: common cortical metrics of time, space, and quantity. </w:t>
      </w:r>
      <w:r w:rsidRPr="00CC339C">
        <w:rPr>
          <w:i/>
          <w:iCs/>
          <w:color w:val="000000" w:themeColor="text1"/>
          <w:shd w:val="clear" w:color="auto" w:fill="FFFFFF"/>
        </w:rPr>
        <w:t>Trends In Cognitive Sciences</w:t>
      </w:r>
      <w:r w:rsidRPr="00CC339C">
        <w:rPr>
          <w:color w:val="000000" w:themeColor="text1"/>
          <w:shd w:val="clear" w:color="auto" w:fill="FFFFFF"/>
        </w:rPr>
        <w:t>, </w:t>
      </w:r>
      <w:r w:rsidRPr="00CC339C">
        <w:rPr>
          <w:i/>
          <w:iCs/>
          <w:color w:val="000000" w:themeColor="text1"/>
          <w:shd w:val="clear" w:color="auto" w:fill="FFFFFF"/>
        </w:rPr>
        <w:t>7</w:t>
      </w:r>
      <w:r w:rsidRPr="00CC339C">
        <w:rPr>
          <w:color w:val="000000" w:themeColor="text1"/>
          <w:shd w:val="clear" w:color="auto" w:fill="FFFFFF"/>
        </w:rPr>
        <w:t xml:space="preserve">(11), 483-488. </w:t>
      </w:r>
      <w:hyperlink r:id="rId31" w:history="1">
        <w:r w:rsidR="00F026C4" w:rsidRPr="00CC339C">
          <w:rPr>
            <w:rStyle w:val="Hyperlink"/>
            <w:color w:val="000000" w:themeColor="text1"/>
            <w:shd w:val="clear" w:color="auto" w:fill="FFFFFF"/>
          </w:rPr>
          <w:t>https://doi.org/10.1016/j.tics.2003.09.002</w:t>
        </w:r>
      </w:hyperlink>
      <w:r w:rsidRPr="00CC339C">
        <w:rPr>
          <w:color w:val="000000" w:themeColor="text1"/>
          <w:shd w:val="clear" w:color="auto" w:fill="FFFFFF"/>
        </w:rPr>
        <w:t>.</w:t>
      </w:r>
    </w:p>
    <w:p w14:paraId="1FD9DD1E" w14:textId="0CAC6FA6" w:rsidR="00F026C4" w:rsidRPr="00533BD1" w:rsidRDefault="00F026C4" w:rsidP="00785D85">
      <w:pPr>
        <w:spacing w:line="480" w:lineRule="auto"/>
        <w:ind w:left="720" w:hanging="720"/>
        <w:rPr>
          <w:color w:val="000000" w:themeColor="text1"/>
          <w:lang w:val="it-IT"/>
        </w:rPr>
      </w:pPr>
      <w:r w:rsidRPr="00CC339C">
        <w:rPr>
          <w:color w:val="000000" w:themeColor="text1"/>
          <w:shd w:val="clear" w:color="auto" w:fill="FFFFFF"/>
        </w:rPr>
        <w:t xml:space="preserve">Wood, G., </w:t>
      </w:r>
      <w:proofErr w:type="spellStart"/>
      <w:r w:rsidRPr="00CC339C">
        <w:rPr>
          <w:color w:val="000000" w:themeColor="text1"/>
          <w:shd w:val="clear" w:color="auto" w:fill="FFFFFF"/>
        </w:rPr>
        <w:t>Willmes</w:t>
      </w:r>
      <w:proofErr w:type="spellEnd"/>
      <w:r w:rsidRPr="00CC339C">
        <w:rPr>
          <w:color w:val="000000" w:themeColor="text1"/>
          <w:shd w:val="clear" w:color="auto" w:fill="FFFFFF"/>
        </w:rPr>
        <w:t xml:space="preserve">, K., </w:t>
      </w:r>
      <w:proofErr w:type="spellStart"/>
      <w:r w:rsidRPr="00CC339C">
        <w:rPr>
          <w:color w:val="000000" w:themeColor="text1"/>
          <w:shd w:val="clear" w:color="auto" w:fill="FFFFFF"/>
        </w:rPr>
        <w:t>Nuerk</w:t>
      </w:r>
      <w:proofErr w:type="spellEnd"/>
      <w:r w:rsidRPr="00CC339C">
        <w:rPr>
          <w:color w:val="000000" w:themeColor="text1"/>
          <w:shd w:val="clear" w:color="auto" w:fill="FFFFFF"/>
        </w:rPr>
        <w:t>, H. C., &amp; Fischer, M. H. (2008). On the cognitive link between space and number: A meta-analysis of the SNARC effect. </w:t>
      </w:r>
      <w:r w:rsidRPr="00533BD1">
        <w:rPr>
          <w:i/>
          <w:iCs/>
          <w:color w:val="000000" w:themeColor="text1"/>
          <w:shd w:val="clear" w:color="auto" w:fill="FFFFFF"/>
          <w:lang w:val="it-IT"/>
        </w:rPr>
        <w:t>Psychology science quarterly</w:t>
      </w:r>
      <w:r w:rsidRPr="00533BD1">
        <w:rPr>
          <w:color w:val="000000" w:themeColor="text1"/>
          <w:shd w:val="clear" w:color="auto" w:fill="FFFFFF"/>
          <w:lang w:val="it-IT"/>
        </w:rPr>
        <w:t>, </w:t>
      </w:r>
      <w:r w:rsidRPr="00533BD1">
        <w:rPr>
          <w:i/>
          <w:iCs/>
          <w:color w:val="000000" w:themeColor="text1"/>
          <w:shd w:val="clear" w:color="auto" w:fill="FFFFFF"/>
          <w:lang w:val="it-IT"/>
        </w:rPr>
        <w:t>50</w:t>
      </w:r>
      <w:r w:rsidRPr="00533BD1">
        <w:rPr>
          <w:color w:val="000000" w:themeColor="text1"/>
          <w:shd w:val="clear" w:color="auto" w:fill="FFFFFF"/>
          <w:lang w:val="it-IT"/>
        </w:rPr>
        <w:t>(4), 489.</w:t>
      </w:r>
    </w:p>
    <w:p w14:paraId="1AEEE083" w14:textId="70EDBC56" w:rsidR="00EA314C" w:rsidRDefault="0064166D" w:rsidP="00785D85">
      <w:pPr>
        <w:spacing w:line="480" w:lineRule="auto"/>
        <w:ind w:left="720" w:hanging="720"/>
        <w:rPr>
          <w:color w:val="000000" w:themeColor="text1"/>
          <w:shd w:val="clear" w:color="auto" w:fill="FFFFFF"/>
        </w:rPr>
      </w:pPr>
      <w:r w:rsidRPr="00533BD1">
        <w:rPr>
          <w:color w:val="000000" w:themeColor="text1"/>
          <w:shd w:val="clear" w:color="auto" w:fill="FFFFFF"/>
          <w:lang w:val="it-IT"/>
        </w:rPr>
        <w:t xml:space="preserve">Zhou, X., Shen, C., Li, L., Li, D., &amp; Cui, J. (2016). </w:t>
      </w:r>
      <w:r w:rsidRPr="00CC339C">
        <w:rPr>
          <w:color w:val="000000" w:themeColor="text1"/>
          <w:shd w:val="clear" w:color="auto" w:fill="FFFFFF"/>
        </w:rPr>
        <w:t>Mental Numerosity Line in the Human’s Approximate Number System. </w:t>
      </w:r>
      <w:r w:rsidRPr="00CC339C">
        <w:rPr>
          <w:i/>
          <w:iCs/>
          <w:color w:val="000000" w:themeColor="text1"/>
          <w:shd w:val="clear" w:color="auto" w:fill="FFFFFF"/>
        </w:rPr>
        <w:t>Experimental Psychology</w:t>
      </w:r>
      <w:r w:rsidRPr="00CC339C">
        <w:rPr>
          <w:color w:val="000000" w:themeColor="text1"/>
          <w:shd w:val="clear" w:color="auto" w:fill="FFFFFF"/>
        </w:rPr>
        <w:t>, </w:t>
      </w:r>
      <w:r w:rsidRPr="00CC339C">
        <w:rPr>
          <w:i/>
          <w:iCs/>
          <w:color w:val="000000" w:themeColor="text1"/>
          <w:shd w:val="clear" w:color="auto" w:fill="FFFFFF"/>
        </w:rPr>
        <w:t>63</w:t>
      </w:r>
      <w:r w:rsidRPr="00CC339C">
        <w:rPr>
          <w:color w:val="000000" w:themeColor="text1"/>
          <w:shd w:val="clear" w:color="auto" w:fill="FFFFFF"/>
        </w:rPr>
        <w:t xml:space="preserve">(3), 169-179. </w:t>
      </w:r>
      <w:hyperlink r:id="rId32" w:history="1">
        <w:r w:rsidR="00EA314C" w:rsidRPr="00BA7C5C">
          <w:rPr>
            <w:rStyle w:val="Hyperlink"/>
            <w:shd w:val="clear" w:color="auto" w:fill="FFFFFF"/>
          </w:rPr>
          <w:t>https://doi.org/10.1027/1618-3169/a000324</w:t>
        </w:r>
      </w:hyperlink>
    </w:p>
    <w:p w14:paraId="2ED223FB" w14:textId="77777777" w:rsidR="00EA314C" w:rsidRDefault="00EA314C">
      <w:pPr>
        <w:rPr>
          <w:color w:val="000000" w:themeColor="text1"/>
          <w:shd w:val="clear" w:color="auto" w:fill="FFFFFF"/>
        </w:rPr>
      </w:pPr>
      <w:r>
        <w:rPr>
          <w:color w:val="000000" w:themeColor="text1"/>
          <w:shd w:val="clear" w:color="auto" w:fill="FFFFFF"/>
        </w:rPr>
        <w:br w:type="page"/>
      </w:r>
    </w:p>
    <w:p w14:paraId="16DD5539" w14:textId="4A183F8B" w:rsidR="00185E84" w:rsidRPr="007E4850" w:rsidRDefault="00185E84" w:rsidP="00185E84">
      <w:pPr>
        <w:jc w:val="center"/>
        <w:rPr>
          <w:b/>
          <w:bCs/>
          <w:color w:val="FF0000"/>
          <w:lang w:eastAsia="en-US"/>
        </w:rPr>
      </w:pPr>
      <w:r w:rsidRPr="007E4850">
        <w:rPr>
          <w:b/>
          <w:bCs/>
          <w:color w:val="FF0000"/>
        </w:rPr>
        <w:lastRenderedPageBreak/>
        <w:t>Appendi</w:t>
      </w:r>
      <w:r w:rsidR="007E4850">
        <w:rPr>
          <w:b/>
          <w:bCs/>
          <w:color w:val="FF0000"/>
        </w:rPr>
        <w:t>x</w:t>
      </w:r>
    </w:p>
    <w:p w14:paraId="441B2FAB" w14:textId="77777777" w:rsidR="00185E84" w:rsidRPr="007E4850" w:rsidRDefault="00185E84" w:rsidP="00185E84">
      <w:pPr>
        <w:jc w:val="center"/>
        <w:rPr>
          <w:b/>
          <w:bCs/>
          <w:color w:val="FF0000"/>
        </w:rPr>
      </w:pPr>
    </w:p>
    <w:p w14:paraId="6200834B" w14:textId="3CBD4221" w:rsidR="00185E84" w:rsidRPr="007E4850" w:rsidRDefault="00185E84" w:rsidP="00185E84">
      <w:pPr>
        <w:spacing w:line="480" w:lineRule="auto"/>
        <w:jc w:val="both"/>
        <w:rPr>
          <w:i/>
          <w:color w:val="FF0000"/>
        </w:rPr>
      </w:pPr>
      <w:r w:rsidRPr="007E4850">
        <w:rPr>
          <w:i/>
          <w:color w:val="FF0000"/>
        </w:rPr>
        <w:t>Table 1: Mean reaction times and standard errors for the symbolic task</w:t>
      </w:r>
    </w:p>
    <w:tbl>
      <w:tblPr>
        <w:tblStyle w:val="TableGrid"/>
        <w:tblW w:w="0" w:type="auto"/>
        <w:jc w:val="center"/>
        <w:tblInd w:w="0" w:type="dxa"/>
        <w:tblLook w:val="04A0" w:firstRow="1" w:lastRow="0" w:firstColumn="1" w:lastColumn="0" w:noHBand="0" w:noVBand="1"/>
      </w:tblPr>
      <w:tblGrid>
        <w:gridCol w:w="1932"/>
        <w:gridCol w:w="1851"/>
        <w:gridCol w:w="2026"/>
        <w:gridCol w:w="1634"/>
        <w:gridCol w:w="1577"/>
      </w:tblGrid>
      <w:tr w:rsidR="007E4850" w:rsidRPr="007E4850" w14:paraId="6EC1D857" w14:textId="77777777" w:rsidTr="00185E84">
        <w:trPr>
          <w:jc w:val="center"/>
        </w:trPr>
        <w:tc>
          <w:tcPr>
            <w:tcW w:w="1933" w:type="dxa"/>
            <w:tcBorders>
              <w:top w:val="single" w:sz="4" w:space="0" w:color="auto"/>
              <w:left w:val="nil"/>
              <w:bottom w:val="single" w:sz="4" w:space="0" w:color="auto"/>
              <w:right w:val="nil"/>
            </w:tcBorders>
            <w:hideMark/>
          </w:tcPr>
          <w:p w14:paraId="48B9BBB9" w14:textId="77777777" w:rsidR="00185E84" w:rsidRPr="007E4850" w:rsidRDefault="00185E84">
            <w:pPr>
              <w:spacing w:line="480" w:lineRule="auto"/>
              <w:jc w:val="center"/>
              <w:rPr>
                <w:i/>
                <w:color w:val="FF0000"/>
              </w:rPr>
            </w:pPr>
            <w:r w:rsidRPr="007E4850">
              <w:rPr>
                <w:i/>
                <w:color w:val="FF0000"/>
              </w:rPr>
              <w:t>Congruency</w:t>
            </w:r>
          </w:p>
        </w:tc>
        <w:tc>
          <w:tcPr>
            <w:tcW w:w="1852" w:type="dxa"/>
            <w:tcBorders>
              <w:top w:val="single" w:sz="4" w:space="0" w:color="auto"/>
              <w:left w:val="nil"/>
              <w:bottom w:val="single" w:sz="4" w:space="0" w:color="auto"/>
              <w:right w:val="nil"/>
            </w:tcBorders>
            <w:hideMark/>
          </w:tcPr>
          <w:p w14:paraId="18637C21" w14:textId="77777777" w:rsidR="00185E84" w:rsidRPr="007E4850" w:rsidRDefault="00185E84">
            <w:pPr>
              <w:spacing w:line="480" w:lineRule="auto"/>
              <w:jc w:val="center"/>
              <w:rPr>
                <w:i/>
                <w:color w:val="FF0000"/>
              </w:rPr>
            </w:pPr>
            <w:r w:rsidRPr="007E4850">
              <w:rPr>
                <w:i/>
                <w:color w:val="FF0000"/>
              </w:rPr>
              <w:t>Response hand</w:t>
            </w:r>
          </w:p>
        </w:tc>
        <w:tc>
          <w:tcPr>
            <w:tcW w:w="2027" w:type="dxa"/>
            <w:tcBorders>
              <w:top w:val="single" w:sz="4" w:space="0" w:color="auto"/>
              <w:left w:val="nil"/>
              <w:bottom w:val="single" w:sz="4" w:space="0" w:color="auto"/>
              <w:right w:val="nil"/>
            </w:tcBorders>
            <w:hideMark/>
          </w:tcPr>
          <w:p w14:paraId="3B9DC240" w14:textId="77777777" w:rsidR="00185E84" w:rsidRPr="007E4850" w:rsidRDefault="00185E84">
            <w:pPr>
              <w:spacing w:line="480" w:lineRule="auto"/>
              <w:jc w:val="center"/>
              <w:rPr>
                <w:i/>
                <w:color w:val="FF0000"/>
              </w:rPr>
            </w:pPr>
            <w:r w:rsidRPr="007E4850">
              <w:rPr>
                <w:i/>
                <w:color w:val="FF0000"/>
              </w:rPr>
              <w:t>Number magnitude</w:t>
            </w:r>
          </w:p>
        </w:tc>
        <w:tc>
          <w:tcPr>
            <w:tcW w:w="1635" w:type="dxa"/>
            <w:tcBorders>
              <w:top w:val="single" w:sz="4" w:space="0" w:color="auto"/>
              <w:left w:val="nil"/>
              <w:bottom w:val="single" w:sz="4" w:space="0" w:color="auto"/>
              <w:right w:val="nil"/>
            </w:tcBorders>
            <w:hideMark/>
          </w:tcPr>
          <w:p w14:paraId="2E31D6EF" w14:textId="77777777" w:rsidR="00185E84" w:rsidRPr="007E4850" w:rsidRDefault="00185E84">
            <w:pPr>
              <w:spacing w:line="480" w:lineRule="auto"/>
              <w:jc w:val="center"/>
              <w:rPr>
                <w:i/>
                <w:color w:val="FF0000"/>
              </w:rPr>
            </w:pPr>
            <w:r w:rsidRPr="007E4850">
              <w:rPr>
                <w:i/>
                <w:color w:val="FF0000"/>
              </w:rPr>
              <w:t>Mean (</w:t>
            </w:r>
            <w:proofErr w:type="spellStart"/>
            <w:r w:rsidRPr="007E4850">
              <w:rPr>
                <w:i/>
                <w:color w:val="FF0000"/>
              </w:rPr>
              <w:t>ms</w:t>
            </w:r>
            <w:proofErr w:type="spellEnd"/>
            <w:r w:rsidRPr="007E4850">
              <w:rPr>
                <w:i/>
                <w:color w:val="FF0000"/>
              </w:rPr>
              <w:t>)</w:t>
            </w:r>
          </w:p>
        </w:tc>
        <w:tc>
          <w:tcPr>
            <w:tcW w:w="1579" w:type="dxa"/>
            <w:tcBorders>
              <w:top w:val="single" w:sz="4" w:space="0" w:color="auto"/>
              <w:left w:val="nil"/>
              <w:bottom w:val="single" w:sz="4" w:space="0" w:color="auto"/>
              <w:right w:val="nil"/>
            </w:tcBorders>
            <w:hideMark/>
          </w:tcPr>
          <w:p w14:paraId="490F65D1" w14:textId="77777777" w:rsidR="00185E84" w:rsidRPr="007E4850" w:rsidRDefault="00185E84">
            <w:pPr>
              <w:spacing w:line="480" w:lineRule="auto"/>
              <w:jc w:val="center"/>
              <w:rPr>
                <w:i/>
                <w:color w:val="FF0000"/>
              </w:rPr>
            </w:pPr>
            <w:r w:rsidRPr="007E4850">
              <w:rPr>
                <w:i/>
                <w:color w:val="FF0000"/>
              </w:rPr>
              <w:t>SE</w:t>
            </w:r>
          </w:p>
        </w:tc>
      </w:tr>
      <w:tr w:rsidR="007E4850" w:rsidRPr="007E4850" w14:paraId="0ACD65A5" w14:textId="77777777" w:rsidTr="00185E84">
        <w:trPr>
          <w:jc w:val="center"/>
        </w:trPr>
        <w:tc>
          <w:tcPr>
            <w:tcW w:w="1933" w:type="dxa"/>
            <w:tcBorders>
              <w:top w:val="single" w:sz="4" w:space="0" w:color="auto"/>
              <w:left w:val="nil"/>
              <w:bottom w:val="nil"/>
              <w:right w:val="nil"/>
            </w:tcBorders>
            <w:vAlign w:val="center"/>
            <w:hideMark/>
          </w:tcPr>
          <w:p w14:paraId="1D958482" w14:textId="77777777" w:rsidR="00185E84" w:rsidRPr="007E4850" w:rsidRDefault="00185E84">
            <w:pPr>
              <w:spacing w:line="480" w:lineRule="auto"/>
              <w:jc w:val="center"/>
              <w:rPr>
                <w:i/>
                <w:color w:val="FF0000"/>
                <w:sz w:val="22"/>
                <w:szCs w:val="22"/>
              </w:rPr>
            </w:pPr>
            <w:r w:rsidRPr="007E4850">
              <w:rPr>
                <w:i/>
                <w:color w:val="FF0000"/>
              </w:rPr>
              <w:t>Congruent</w:t>
            </w:r>
          </w:p>
        </w:tc>
        <w:tc>
          <w:tcPr>
            <w:tcW w:w="1852" w:type="dxa"/>
            <w:tcBorders>
              <w:top w:val="single" w:sz="4" w:space="0" w:color="auto"/>
              <w:left w:val="nil"/>
              <w:bottom w:val="nil"/>
              <w:right w:val="nil"/>
            </w:tcBorders>
            <w:vAlign w:val="center"/>
            <w:hideMark/>
          </w:tcPr>
          <w:p w14:paraId="0C092F4B" w14:textId="77777777" w:rsidR="00185E84" w:rsidRPr="007E4850" w:rsidRDefault="00185E84">
            <w:pPr>
              <w:spacing w:line="480" w:lineRule="auto"/>
              <w:jc w:val="center"/>
              <w:rPr>
                <w:i/>
                <w:color w:val="FF0000"/>
              </w:rPr>
            </w:pPr>
            <w:r w:rsidRPr="007E4850">
              <w:rPr>
                <w:i/>
                <w:color w:val="FF0000"/>
              </w:rPr>
              <w:t>Left</w:t>
            </w:r>
          </w:p>
        </w:tc>
        <w:tc>
          <w:tcPr>
            <w:tcW w:w="2027" w:type="dxa"/>
            <w:tcBorders>
              <w:top w:val="single" w:sz="4" w:space="0" w:color="auto"/>
              <w:left w:val="nil"/>
              <w:bottom w:val="nil"/>
              <w:right w:val="nil"/>
            </w:tcBorders>
            <w:vAlign w:val="center"/>
            <w:hideMark/>
          </w:tcPr>
          <w:p w14:paraId="57680F56" w14:textId="77777777" w:rsidR="00185E84" w:rsidRPr="007E4850" w:rsidRDefault="00185E84">
            <w:pPr>
              <w:spacing w:line="480" w:lineRule="auto"/>
              <w:jc w:val="center"/>
              <w:rPr>
                <w:i/>
                <w:color w:val="FF0000"/>
              </w:rPr>
            </w:pPr>
            <w:r w:rsidRPr="007E4850">
              <w:rPr>
                <w:i/>
                <w:color w:val="FF0000"/>
              </w:rPr>
              <w:t>Large</w:t>
            </w:r>
          </w:p>
        </w:tc>
        <w:tc>
          <w:tcPr>
            <w:tcW w:w="1635" w:type="dxa"/>
            <w:tcBorders>
              <w:top w:val="single" w:sz="4" w:space="0" w:color="auto"/>
              <w:left w:val="nil"/>
              <w:bottom w:val="nil"/>
              <w:right w:val="nil"/>
            </w:tcBorders>
            <w:vAlign w:val="center"/>
            <w:hideMark/>
          </w:tcPr>
          <w:p w14:paraId="4E212DD5" w14:textId="77777777" w:rsidR="00185E84" w:rsidRPr="007E4850" w:rsidRDefault="00185E84">
            <w:pPr>
              <w:spacing w:line="480" w:lineRule="auto"/>
              <w:jc w:val="center"/>
              <w:rPr>
                <w:i/>
                <w:color w:val="FF0000"/>
              </w:rPr>
            </w:pPr>
            <w:r w:rsidRPr="007E4850">
              <w:rPr>
                <w:i/>
                <w:color w:val="FF0000"/>
              </w:rPr>
              <w:t>516.79</w:t>
            </w:r>
          </w:p>
        </w:tc>
        <w:tc>
          <w:tcPr>
            <w:tcW w:w="1579" w:type="dxa"/>
            <w:tcBorders>
              <w:top w:val="single" w:sz="4" w:space="0" w:color="auto"/>
              <w:left w:val="nil"/>
              <w:bottom w:val="nil"/>
              <w:right w:val="nil"/>
            </w:tcBorders>
            <w:hideMark/>
          </w:tcPr>
          <w:p w14:paraId="69E82B2E" w14:textId="77777777" w:rsidR="00185E84" w:rsidRPr="007E4850" w:rsidRDefault="00185E84">
            <w:pPr>
              <w:spacing w:line="480" w:lineRule="auto"/>
              <w:jc w:val="center"/>
              <w:rPr>
                <w:i/>
                <w:color w:val="FF0000"/>
              </w:rPr>
            </w:pPr>
            <w:r w:rsidRPr="007E4850">
              <w:rPr>
                <w:i/>
                <w:color w:val="FF0000"/>
              </w:rPr>
              <w:t>5.58</w:t>
            </w:r>
          </w:p>
        </w:tc>
      </w:tr>
      <w:tr w:rsidR="007E4850" w:rsidRPr="007E4850" w14:paraId="7C5843FD" w14:textId="77777777" w:rsidTr="00185E84">
        <w:trPr>
          <w:jc w:val="center"/>
        </w:trPr>
        <w:tc>
          <w:tcPr>
            <w:tcW w:w="1933" w:type="dxa"/>
            <w:tcBorders>
              <w:top w:val="nil"/>
              <w:left w:val="nil"/>
              <w:bottom w:val="nil"/>
              <w:right w:val="nil"/>
            </w:tcBorders>
            <w:vAlign w:val="center"/>
            <w:hideMark/>
          </w:tcPr>
          <w:p w14:paraId="04C12DEE" w14:textId="77777777" w:rsidR="00185E84" w:rsidRPr="007E4850" w:rsidRDefault="00185E84">
            <w:pPr>
              <w:spacing w:line="480" w:lineRule="auto"/>
              <w:jc w:val="center"/>
              <w:rPr>
                <w:i/>
                <w:color w:val="FF0000"/>
                <w:sz w:val="22"/>
                <w:szCs w:val="22"/>
              </w:rPr>
            </w:pPr>
            <w:r w:rsidRPr="007E4850">
              <w:rPr>
                <w:i/>
                <w:color w:val="FF0000"/>
              </w:rPr>
              <w:t>Congruent</w:t>
            </w:r>
          </w:p>
        </w:tc>
        <w:tc>
          <w:tcPr>
            <w:tcW w:w="1852" w:type="dxa"/>
            <w:tcBorders>
              <w:top w:val="nil"/>
              <w:left w:val="nil"/>
              <w:bottom w:val="nil"/>
              <w:right w:val="nil"/>
            </w:tcBorders>
            <w:vAlign w:val="center"/>
            <w:hideMark/>
          </w:tcPr>
          <w:p w14:paraId="020BC5C7" w14:textId="77777777" w:rsidR="00185E84" w:rsidRPr="007E4850" w:rsidRDefault="00185E84">
            <w:pPr>
              <w:spacing w:line="480" w:lineRule="auto"/>
              <w:jc w:val="center"/>
              <w:rPr>
                <w:i/>
                <w:color w:val="FF0000"/>
              </w:rPr>
            </w:pPr>
            <w:r w:rsidRPr="007E4850">
              <w:rPr>
                <w:i/>
                <w:color w:val="FF0000"/>
              </w:rPr>
              <w:t>Left</w:t>
            </w:r>
          </w:p>
        </w:tc>
        <w:tc>
          <w:tcPr>
            <w:tcW w:w="2027" w:type="dxa"/>
            <w:tcBorders>
              <w:top w:val="nil"/>
              <w:left w:val="nil"/>
              <w:bottom w:val="nil"/>
              <w:right w:val="nil"/>
            </w:tcBorders>
            <w:vAlign w:val="center"/>
            <w:hideMark/>
          </w:tcPr>
          <w:p w14:paraId="18AF0D41" w14:textId="77777777" w:rsidR="00185E84" w:rsidRPr="007E4850" w:rsidRDefault="00185E84">
            <w:pPr>
              <w:spacing w:line="480" w:lineRule="auto"/>
              <w:jc w:val="center"/>
              <w:rPr>
                <w:i/>
                <w:color w:val="FF0000"/>
              </w:rPr>
            </w:pPr>
            <w:r w:rsidRPr="007E4850">
              <w:rPr>
                <w:i/>
                <w:color w:val="FF0000"/>
              </w:rPr>
              <w:t>Small</w:t>
            </w:r>
          </w:p>
        </w:tc>
        <w:tc>
          <w:tcPr>
            <w:tcW w:w="1635" w:type="dxa"/>
            <w:tcBorders>
              <w:top w:val="nil"/>
              <w:left w:val="nil"/>
              <w:bottom w:val="nil"/>
              <w:right w:val="nil"/>
            </w:tcBorders>
            <w:vAlign w:val="center"/>
            <w:hideMark/>
          </w:tcPr>
          <w:p w14:paraId="0E9C45AB" w14:textId="77777777" w:rsidR="00185E84" w:rsidRPr="007E4850" w:rsidRDefault="00185E84">
            <w:pPr>
              <w:spacing w:line="480" w:lineRule="auto"/>
              <w:jc w:val="center"/>
              <w:rPr>
                <w:i/>
                <w:color w:val="FF0000"/>
              </w:rPr>
            </w:pPr>
            <w:r w:rsidRPr="007E4850">
              <w:rPr>
                <w:i/>
                <w:color w:val="FF0000"/>
              </w:rPr>
              <w:t>492.43</w:t>
            </w:r>
          </w:p>
        </w:tc>
        <w:tc>
          <w:tcPr>
            <w:tcW w:w="1579" w:type="dxa"/>
            <w:tcBorders>
              <w:top w:val="nil"/>
              <w:left w:val="nil"/>
              <w:bottom w:val="nil"/>
              <w:right w:val="nil"/>
            </w:tcBorders>
            <w:hideMark/>
          </w:tcPr>
          <w:p w14:paraId="1C296D71" w14:textId="77777777" w:rsidR="00185E84" w:rsidRPr="007E4850" w:rsidRDefault="00185E84">
            <w:pPr>
              <w:spacing w:line="480" w:lineRule="auto"/>
              <w:jc w:val="center"/>
              <w:rPr>
                <w:i/>
                <w:color w:val="FF0000"/>
              </w:rPr>
            </w:pPr>
            <w:r w:rsidRPr="007E4850">
              <w:rPr>
                <w:i/>
                <w:color w:val="FF0000"/>
              </w:rPr>
              <w:t>4.37</w:t>
            </w:r>
          </w:p>
        </w:tc>
      </w:tr>
      <w:tr w:rsidR="007E4850" w:rsidRPr="007E4850" w14:paraId="5CBB3140" w14:textId="77777777" w:rsidTr="00185E84">
        <w:trPr>
          <w:jc w:val="center"/>
        </w:trPr>
        <w:tc>
          <w:tcPr>
            <w:tcW w:w="1933" w:type="dxa"/>
            <w:tcBorders>
              <w:top w:val="nil"/>
              <w:left w:val="nil"/>
              <w:bottom w:val="nil"/>
              <w:right w:val="nil"/>
            </w:tcBorders>
            <w:vAlign w:val="center"/>
            <w:hideMark/>
          </w:tcPr>
          <w:p w14:paraId="61354D19" w14:textId="77777777" w:rsidR="00185E84" w:rsidRPr="007E4850" w:rsidRDefault="00185E84">
            <w:pPr>
              <w:spacing w:line="480" w:lineRule="auto"/>
              <w:jc w:val="center"/>
              <w:rPr>
                <w:i/>
                <w:color w:val="FF0000"/>
                <w:sz w:val="22"/>
                <w:szCs w:val="22"/>
              </w:rPr>
            </w:pPr>
            <w:r w:rsidRPr="007E4850">
              <w:rPr>
                <w:i/>
                <w:color w:val="FF0000"/>
              </w:rPr>
              <w:t>Congruent</w:t>
            </w:r>
          </w:p>
        </w:tc>
        <w:tc>
          <w:tcPr>
            <w:tcW w:w="1852" w:type="dxa"/>
            <w:tcBorders>
              <w:top w:val="nil"/>
              <w:left w:val="nil"/>
              <w:bottom w:val="nil"/>
              <w:right w:val="nil"/>
            </w:tcBorders>
            <w:vAlign w:val="center"/>
            <w:hideMark/>
          </w:tcPr>
          <w:p w14:paraId="54DBB297" w14:textId="77777777" w:rsidR="00185E84" w:rsidRPr="007E4850" w:rsidRDefault="00185E84">
            <w:pPr>
              <w:spacing w:line="480" w:lineRule="auto"/>
              <w:jc w:val="center"/>
              <w:rPr>
                <w:i/>
                <w:color w:val="FF0000"/>
              </w:rPr>
            </w:pPr>
            <w:r w:rsidRPr="007E4850">
              <w:rPr>
                <w:i/>
                <w:color w:val="FF0000"/>
              </w:rPr>
              <w:t>Right</w:t>
            </w:r>
          </w:p>
        </w:tc>
        <w:tc>
          <w:tcPr>
            <w:tcW w:w="2027" w:type="dxa"/>
            <w:tcBorders>
              <w:top w:val="nil"/>
              <w:left w:val="nil"/>
              <w:bottom w:val="nil"/>
              <w:right w:val="nil"/>
            </w:tcBorders>
            <w:vAlign w:val="center"/>
            <w:hideMark/>
          </w:tcPr>
          <w:p w14:paraId="0B5F2406" w14:textId="77777777" w:rsidR="00185E84" w:rsidRPr="007E4850" w:rsidRDefault="00185E84">
            <w:pPr>
              <w:spacing w:line="480" w:lineRule="auto"/>
              <w:jc w:val="center"/>
              <w:rPr>
                <w:i/>
                <w:color w:val="FF0000"/>
              </w:rPr>
            </w:pPr>
            <w:r w:rsidRPr="007E4850">
              <w:rPr>
                <w:i/>
                <w:color w:val="FF0000"/>
              </w:rPr>
              <w:t>Large</w:t>
            </w:r>
          </w:p>
        </w:tc>
        <w:tc>
          <w:tcPr>
            <w:tcW w:w="1635" w:type="dxa"/>
            <w:tcBorders>
              <w:top w:val="nil"/>
              <w:left w:val="nil"/>
              <w:bottom w:val="nil"/>
              <w:right w:val="nil"/>
            </w:tcBorders>
            <w:vAlign w:val="center"/>
            <w:hideMark/>
          </w:tcPr>
          <w:p w14:paraId="5BF5B380" w14:textId="77777777" w:rsidR="00185E84" w:rsidRPr="007E4850" w:rsidRDefault="00185E84">
            <w:pPr>
              <w:spacing w:line="480" w:lineRule="auto"/>
              <w:jc w:val="center"/>
              <w:rPr>
                <w:i/>
                <w:color w:val="FF0000"/>
              </w:rPr>
            </w:pPr>
            <w:r w:rsidRPr="007E4850">
              <w:rPr>
                <w:i/>
                <w:color w:val="FF0000"/>
              </w:rPr>
              <w:t>489.45</w:t>
            </w:r>
          </w:p>
        </w:tc>
        <w:tc>
          <w:tcPr>
            <w:tcW w:w="1579" w:type="dxa"/>
            <w:tcBorders>
              <w:top w:val="nil"/>
              <w:left w:val="nil"/>
              <w:bottom w:val="nil"/>
              <w:right w:val="nil"/>
            </w:tcBorders>
            <w:hideMark/>
          </w:tcPr>
          <w:p w14:paraId="7BF40D9D" w14:textId="77777777" w:rsidR="00185E84" w:rsidRPr="007E4850" w:rsidRDefault="00185E84">
            <w:pPr>
              <w:spacing w:line="480" w:lineRule="auto"/>
              <w:jc w:val="center"/>
              <w:rPr>
                <w:i/>
                <w:color w:val="FF0000"/>
              </w:rPr>
            </w:pPr>
            <w:r w:rsidRPr="007E4850">
              <w:rPr>
                <w:i/>
                <w:color w:val="FF0000"/>
              </w:rPr>
              <w:t>4.75</w:t>
            </w:r>
          </w:p>
        </w:tc>
      </w:tr>
      <w:tr w:rsidR="007E4850" w:rsidRPr="007E4850" w14:paraId="7A2F0237" w14:textId="77777777" w:rsidTr="00185E84">
        <w:trPr>
          <w:jc w:val="center"/>
        </w:trPr>
        <w:tc>
          <w:tcPr>
            <w:tcW w:w="1933" w:type="dxa"/>
            <w:tcBorders>
              <w:top w:val="nil"/>
              <w:left w:val="nil"/>
              <w:bottom w:val="nil"/>
              <w:right w:val="nil"/>
            </w:tcBorders>
            <w:vAlign w:val="center"/>
            <w:hideMark/>
          </w:tcPr>
          <w:p w14:paraId="145D4FC6" w14:textId="77777777" w:rsidR="00185E84" w:rsidRPr="007E4850" w:rsidRDefault="00185E84">
            <w:pPr>
              <w:spacing w:line="480" w:lineRule="auto"/>
              <w:jc w:val="center"/>
              <w:rPr>
                <w:i/>
                <w:color w:val="FF0000"/>
                <w:sz w:val="22"/>
                <w:szCs w:val="22"/>
              </w:rPr>
            </w:pPr>
            <w:r w:rsidRPr="007E4850">
              <w:rPr>
                <w:i/>
                <w:color w:val="FF0000"/>
              </w:rPr>
              <w:t>Congruent</w:t>
            </w:r>
          </w:p>
        </w:tc>
        <w:tc>
          <w:tcPr>
            <w:tcW w:w="1852" w:type="dxa"/>
            <w:tcBorders>
              <w:top w:val="nil"/>
              <w:left w:val="nil"/>
              <w:bottom w:val="nil"/>
              <w:right w:val="nil"/>
            </w:tcBorders>
            <w:vAlign w:val="center"/>
            <w:hideMark/>
          </w:tcPr>
          <w:p w14:paraId="5ACA2B81" w14:textId="77777777" w:rsidR="00185E84" w:rsidRPr="007E4850" w:rsidRDefault="00185E84">
            <w:pPr>
              <w:spacing w:line="480" w:lineRule="auto"/>
              <w:jc w:val="center"/>
              <w:rPr>
                <w:i/>
                <w:color w:val="FF0000"/>
              </w:rPr>
            </w:pPr>
            <w:r w:rsidRPr="007E4850">
              <w:rPr>
                <w:i/>
                <w:color w:val="FF0000"/>
              </w:rPr>
              <w:t>Right</w:t>
            </w:r>
          </w:p>
        </w:tc>
        <w:tc>
          <w:tcPr>
            <w:tcW w:w="2027" w:type="dxa"/>
            <w:tcBorders>
              <w:top w:val="nil"/>
              <w:left w:val="nil"/>
              <w:bottom w:val="nil"/>
              <w:right w:val="nil"/>
            </w:tcBorders>
            <w:vAlign w:val="center"/>
            <w:hideMark/>
          </w:tcPr>
          <w:p w14:paraId="18F3E622" w14:textId="77777777" w:rsidR="00185E84" w:rsidRPr="007E4850" w:rsidRDefault="00185E84">
            <w:pPr>
              <w:spacing w:line="480" w:lineRule="auto"/>
              <w:jc w:val="center"/>
              <w:rPr>
                <w:i/>
                <w:color w:val="FF0000"/>
              </w:rPr>
            </w:pPr>
            <w:r w:rsidRPr="007E4850">
              <w:rPr>
                <w:i/>
                <w:color w:val="FF0000"/>
              </w:rPr>
              <w:t>Small</w:t>
            </w:r>
          </w:p>
        </w:tc>
        <w:tc>
          <w:tcPr>
            <w:tcW w:w="1635" w:type="dxa"/>
            <w:tcBorders>
              <w:top w:val="nil"/>
              <w:left w:val="nil"/>
              <w:bottom w:val="nil"/>
              <w:right w:val="nil"/>
            </w:tcBorders>
            <w:vAlign w:val="center"/>
            <w:hideMark/>
          </w:tcPr>
          <w:p w14:paraId="5FD059E7" w14:textId="77777777" w:rsidR="00185E84" w:rsidRPr="007E4850" w:rsidRDefault="00185E84">
            <w:pPr>
              <w:spacing w:line="480" w:lineRule="auto"/>
              <w:jc w:val="center"/>
              <w:rPr>
                <w:i/>
                <w:color w:val="FF0000"/>
              </w:rPr>
            </w:pPr>
            <w:r w:rsidRPr="007E4850">
              <w:rPr>
                <w:i/>
                <w:color w:val="FF0000"/>
              </w:rPr>
              <w:t>509.73</w:t>
            </w:r>
          </w:p>
        </w:tc>
        <w:tc>
          <w:tcPr>
            <w:tcW w:w="1579" w:type="dxa"/>
            <w:tcBorders>
              <w:top w:val="nil"/>
              <w:left w:val="nil"/>
              <w:bottom w:val="nil"/>
              <w:right w:val="nil"/>
            </w:tcBorders>
            <w:hideMark/>
          </w:tcPr>
          <w:p w14:paraId="5715CB8F" w14:textId="77777777" w:rsidR="00185E84" w:rsidRPr="007E4850" w:rsidRDefault="00185E84">
            <w:pPr>
              <w:spacing w:line="480" w:lineRule="auto"/>
              <w:jc w:val="center"/>
              <w:rPr>
                <w:i/>
                <w:color w:val="FF0000"/>
              </w:rPr>
            </w:pPr>
            <w:r w:rsidRPr="007E4850">
              <w:rPr>
                <w:i/>
                <w:color w:val="FF0000"/>
              </w:rPr>
              <w:t>5.67</w:t>
            </w:r>
          </w:p>
        </w:tc>
      </w:tr>
      <w:tr w:rsidR="007E4850" w:rsidRPr="007E4850" w14:paraId="04DC3020" w14:textId="77777777" w:rsidTr="00185E84">
        <w:trPr>
          <w:jc w:val="center"/>
        </w:trPr>
        <w:tc>
          <w:tcPr>
            <w:tcW w:w="1933" w:type="dxa"/>
            <w:tcBorders>
              <w:top w:val="nil"/>
              <w:left w:val="nil"/>
              <w:bottom w:val="nil"/>
              <w:right w:val="nil"/>
            </w:tcBorders>
            <w:vAlign w:val="center"/>
            <w:hideMark/>
          </w:tcPr>
          <w:p w14:paraId="7874ECF1" w14:textId="77777777" w:rsidR="00185E84" w:rsidRPr="007E4850" w:rsidRDefault="00185E84">
            <w:pPr>
              <w:spacing w:line="480" w:lineRule="auto"/>
              <w:jc w:val="center"/>
              <w:rPr>
                <w:i/>
                <w:color w:val="FF0000"/>
                <w:sz w:val="22"/>
                <w:szCs w:val="22"/>
              </w:rPr>
            </w:pPr>
            <w:r w:rsidRPr="007E4850">
              <w:rPr>
                <w:i/>
                <w:color w:val="FF0000"/>
              </w:rPr>
              <w:t>Incongruent</w:t>
            </w:r>
          </w:p>
        </w:tc>
        <w:tc>
          <w:tcPr>
            <w:tcW w:w="1852" w:type="dxa"/>
            <w:tcBorders>
              <w:top w:val="nil"/>
              <w:left w:val="nil"/>
              <w:bottom w:val="nil"/>
              <w:right w:val="nil"/>
            </w:tcBorders>
            <w:vAlign w:val="center"/>
            <w:hideMark/>
          </w:tcPr>
          <w:p w14:paraId="38B2C838" w14:textId="77777777" w:rsidR="00185E84" w:rsidRPr="007E4850" w:rsidRDefault="00185E84">
            <w:pPr>
              <w:spacing w:line="480" w:lineRule="auto"/>
              <w:jc w:val="center"/>
              <w:rPr>
                <w:i/>
                <w:color w:val="FF0000"/>
              </w:rPr>
            </w:pPr>
            <w:r w:rsidRPr="007E4850">
              <w:rPr>
                <w:i/>
                <w:color w:val="FF0000"/>
              </w:rPr>
              <w:t>Left</w:t>
            </w:r>
          </w:p>
        </w:tc>
        <w:tc>
          <w:tcPr>
            <w:tcW w:w="2027" w:type="dxa"/>
            <w:tcBorders>
              <w:top w:val="nil"/>
              <w:left w:val="nil"/>
              <w:bottom w:val="nil"/>
              <w:right w:val="nil"/>
            </w:tcBorders>
            <w:vAlign w:val="center"/>
            <w:hideMark/>
          </w:tcPr>
          <w:p w14:paraId="3DB7F11F" w14:textId="77777777" w:rsidR="00185E84" w:rsidRPr="007E4850" w:rsidRDefault="00185E84">
            <w:pPr>
              <w:spacing w:line="480" w:lineRule="auto"/>
              <w:jc w:val="center"/>
              <w:rPr>
                <w:i/>
                <w:color w:val="FF0000"/>
              </w:rPr>
            </w:pPr>
            <w:r w:rsidRPr="007E4850">
              <w:rPr>
                <w:i/>
                <w:color w:val="FF0000"/>
              </w:rPr>
              <w:t>Large</w:t>
            </w:r>
          </w:p>
        </w:tc>
        <w:tc>
          <w:tcPr>
            <w:tcW w:w="1635" w:type="dxa"/>
            <w:tcBorders>
              <w:top w:val="nil"/>
              <w:left w:val="nil"/>
              <w:bottom w:val="nil"/>
              <w:right w:val="nil"/>
            </w:tcBorders>
            <w:vAlign w:val="center"/>
            <w:hideMark/>
          </w:tcPr>
          <w:p w14:paraId="54AA17DD" w14:textId="77777777" w:rsidR="00185E84" w:rsidRPr="007E4850" w:rsidRDefault="00185E84">
            <w:pPr>
              <w:spacing w:line="480" w:lineRule="auto"/>
              <w:jc w:val="center"/>
              <w:rPr>
                <w:i/>
                <w:color w:val="FF0000"/>
              </w:rPr>
            </w:pPr>
            <w:r w:rsidRPr="007E4850">
              <w:rPr>
                <w:i/>
                <w:color w:val="FF0000"/>
              </w:rPr>
              <w:t>542.55</w:t>
            </w:r>
          </w:p>
        </w:tc>
        <w:tc>
          <w:tcPr>
            <w:tcW w:w="1579" w:type="dxa"/>
            <w:tcBorders>
              <w:top w:val="nil"/>
              <w:left w:val="nil"/>
              <w:bottom w:val="nil"/>
              <w:right w:val="nil"/>
            </w:tcBorders>
            <w:hideMark/>
          </w:tcPr>
          <w:p w14:paraId="1C625ED1" w14:textId="77777777" w:rsidR="00185E84" w:rsidRPr="007E4850" w:rsidRDefault="00185E84">
            <w:pPr>
              <w:spacing w:line="480" w:lineRule="auto"/>
              <w:jc w:val="center"/>
              <w:rPr>
                <w:i/>
                <w:color w:val="FF0000"/>
              </w:rPr>
            </w:pPr>
            <w:r w:rsidRPr="007E4850">
              <w:rPr>
                <w:i/>
                <w:color w:val="FF0000"/>
              </w:rPr>
              <w:t>6.54</w:t>
            </w:r>
          </w:p>
        </w:tc>
      </w:tr>
      <w:tr w:rsidR="007E4850" w:rsidRPr="007E4850" w14:paraId="73353F08" w14:textId="77777777" w:rsidTr="00185E84">
        <w:trPr>
          <w:jc w:val="center"/>
        </w:trPr>
        <w:tc>
          <w:tcPr>
            <w:tcW w:w="1933" w:type="dxa"/>
            <w:tcBorders>
              <w:top w:val="nil"/>
              <w:left w:val="nil"/>
              <w:bottom w:val="nil"/>
              <w:right w:val="nil"/>
            </w:tcBorders>
            <w:vAlign w:val="center"/>
            <w:hideMark/>
          </w:tcPr>
          <w:p w14:paraId="0E2EF7F2" w14:textId="77777777" w:rsidR="00185E84" w:rsidRPr="007E4850" w:rsidRDefault="00185E84">
            <w:pPr>
              <w:spacing w:line="480" w:lineRule="auto"/>
              <w:jc w:val="center"/>
              <w:rPr>
                <w:i/>
                <w:color w:val="FF0000"/>
                <w:sz w:val="22"/>
                <w:szCs w:val="22"/>
              </w:rPr>
            </w:pPr>
            <w:r w:rsidRPr="007E4850">
              <w:rPr>
                <w:i/>
                <w:color w:val="FF0000"/>
              </w:rPr>
              <w:t>Incongruent</w:t>
            </w:r>
          </w:p>
        </w:tc>
        <w:tc>
          <w:tcPr>
            <w:tcW w:w="1852" w:type="dxa"/>
            <w:tcBorders>
              <w:top w:val="nil"/>
              <w:left w:val="nil"/>
              <w:bottom w:val="nil"/>
              <w:right w:val="nil"/>
            </w:tcBorders>
            <w:vAlign w:val="center"/>
            <w:hideMark/>
          </w:tcPr>
          <w:p w14:paraId="3AEABADB" w14:textId="77777777" w:rsidR="00185E84" w:rsidRPr="007E4850" w:rsidRDefault="00185E84">
            <w:pPr>
              <w:spacing w:line="480" w:lineRule="auto"/>
              <w:jc w:val="center"/>
              <w:rPr>
                <w:i/>
                <w:color w:val="FF0000"/>
              </w:rPr>
            </w:pPr>
            <w:r w:rsidRPr="007E4850">
              <w:rPr>
                <w:i/>
                <w:color w:val="FF0000"/>
              </w:rPr>
              <w:t>Left</w:t>
            </w:r>
          </w:p>
        </w:tc>
        <w:tc>
          <w:tcPr>
            <w:tcW w:w="2027" w:type="dxa"/>
            <w:tcBorders>
              <w:top w:val="nil"/>
              <w:left w:val="nil"/>
              <w:bottom w:val="nil"/>
              <w:right w:val="nil"/>
            </w:tcBorders>
            <w:vAlign w:val="center"/>
            <w:hideMark/>
          </w:tcPr>
          <w:p w14:paraId="5A0F4963" w14:textId="77777777" w:rsidR="00185E84" w:rsidRPr="007E4850" w:rsidRDefault="00185E84">
            <w:pPr>
              <w:spacing w:line="480" w:lineRule="auto"/>
              <w:jc w:val="center"/>
              <w:rPr>
                <w:i/>
                <w:color w:val="FF0000"/>
              </w:rPr>
            </w:pPr>
            <w:r w:rsidRPr="007E4850">
              <w:rPr>
                <w:i/>
                <w:color w:val="FF0000"/>
              </w:rPr>
              <w:t>Small</w:t>
            </w:r>
          </w:p>
        </w:tc>
        <w:tc>
          <w:tcPr>
            <w:tcW w:w="1635" w:type="dxa"/>
            <w:tcBorders>
              <w:top w:val="nil"/>
              <w:left w:val="nil"/>
              <w:bottom w:val="nil"/>
              <w:right w:val="nil"/>
            </w:tcBorders>
            <w:vAlign w:val="center"/>
            <w:hideMark/>
          </w:tcPr>
          <w:p w14:paraId="177F2F0A" w14:textId="77777777" w:rsidR="00185E84" w:rsidRPr="007E4850" w:rsidRDefault="00185E84">
            <w:pPr>
              <w:spacing w:line="480" w:lineRule="auto"/>
              <w:jc w:val="center"/>
              <w:rPr>
                <w:i/>
                <w:color w:val="FF0000"/>
              </w:rPr>
            </w:pPr>
            <w:r w:rsidRPr="007E4850">
              <w:rPr>
                <w:i/>
                <w:color w:val="FF0000"/>
              </w:rPr>
              <w:t>506.16</w:t>
            </w:r>
          </w:p>
        </w:tc>
        <w:tc>
          <w:tcPr>
            <w:tcW w:w="1579" w:type="dxa"/>
            <w:tcBorders>
              <w:top w:val="nil"/>
              <w:left w:val="nil"/>
              <w:bottom w:val="nil"/>
              <w:right w:val="nil"/>
            </w:tcBorders>
            <w:hideMark/>
          </w:tcPr>
          <w:p w14:paraId="053C3E78" w14:textId="77777777" w:rsidR="00185E84" w:rsidRPr="007E4850" w:rsidRDefault="00185E84">
            <w:pPr>
              <w:spacing w:line="480" w:lineRule="auto"/>
              <w:jc w:val="center"/>
              <w:rPr>
                <w:i/>
                <w:color w:val="FF0000"/>
              </w:rPr>
            </w:pPr>
            <w:r w:rsidRPr="007E4850">
              <w:rPr>
                <w:i/>
                <w:color w:val="FF0000"/>
              </w:rPr>
              <w:t>4.50</w:t>
            </w:r>
          </w:p>
        </w:tc>
      </w:tr>
      <w:tr w:rsidR="007E4850" w:rsidRPr="007E4850" w14:paraId="09E962CA" w14:textId="77777777" w:rsidTr="00185E84">
        <w:trPr>
          <w:jc w:val="center"/>
        </w:trPr>
        <w:tc>
          <w:tcPr>
            <w:tcW w:w="1933" w:type="dxa"/>
            <w:tcBorders>
              <w:top w:val="nil"/>
              <w:left w:val="nil"/>
              <w:bottom w:val="nil"/>
              <w:right w:val="nil"/>
            </w:tcBorders>
            <w:vAlign w:val="center"/>
            <w:hideMark/>
          </w:tcPr>
          <w:p w14:paraId="5CC01402" w14:textId="77777777" w:rsidR="00185E84" w:rsidRPr="007E4850" w:rsidRDefault="00185E84">
            <w:pPr>
              <w:spacing w:line="480" w:lineRule="auto"/>
              <w:jc w:val="center"/>
              <w:rPr>
                <w:i/>
                <w:color w:val="FF0000"/>
                <w:sz w:val="22"/>
                <w:szCs w:val="22"/>
              </w:rPr>
            </w:pPr>
            <w:r w:rsidRPr="007E4850">
              <w:rPr>
                <w:i/>
                <w:color w:val="FF0000"/>
              </w:rPr>
              <w:t>Incongruent</w:t>
            </w:r>
          </w:p>
        </w:tc>
        <w:tc>
          <w:tcPr>
            <w:tcW w:w="1852" w:type="dxa"/>
            <w:tcBorders>
              <w:top w:val="nil"/>
              <w:left w:val="nil"/>
              <w:bottom w:val="nil"/>
              <w:right w:val="nil"/>
            </w:tcBorders>
            <w:vAlign w:val="center"/>
            <w:hideMark/>
          </w:tcPr>
          <w:p w14:paraId="4FCC858A" w14:textId="77777777" w:rsidR="00185E84" w:rsidRPr="007E4850" w:rsidRDefault="00185E84">
            <w:pPr>
              <w:spacing w:line="480" w:lineRule="auto"/>
              <w:jc w:val="center"/>
              <w:rPr>
                <w:i/>
                <w:color w:val="FF0000"/>
              </w:rPr>
            </w:pPr>
            <w:r w:rsidRPr="007E4850">
              <w:rPr>
                <w:i/>
                <w:color w:val="FF0000"/>
              </w:rPr>
              <w:t>Right</w:t>
            </w:r>
          </w:p>
        </w:tc>
        <w:tc>
          <w:tcPr>
            <w:tcW w:w="2027" w:type="dxa"/>
            <w:tcBorders>
              <w:top w:val="nil"/>
              <w:left w:val="nil"/>
              <w:bottom w:val="nil"/>
              <w:right w:val="nil"/>
            </w:tcBorders>
            <w:vAlign w:val="center"/>
            <w:hideMark/>
          </w:tcPr>
          <w:p w14:paraId="742BDFCA" w14:textId="77777777" w:rsidR="00185E84" w:rsidRPr="007E4850" w:rsidRDefault="00185E84">
            <w:pPr>
              <w:spacing w:line="480" w:lineRule="auto"/>
              <w:jc w:val="center"/>
              <w:rPr>
                <w:i/>
                <w:color w:val="FF0000"/>
              </w:rPr>
            </w:pPr>
            <w:r w:rsidRPr="007E4850">
              <w:rPr>
                <w:i/>
                <w:color w:val="FF0000"/>
              </w:rPr>
              <w:t>Large</w:t>
            </w:r>
          </w:p>
        </w:tc>
        <w:tc>
          <w:tcPr>
            <w:tcW w:w="1635" w:type="dxa"/>
            <w:tcBorders>
              <w:top w:val="nil"/>
              <w:left w:val="nil"/>
              <w:bottom w:val="nil"/>
              <w:right w:val="nil"/>
            </w:tcBorders>
            <w:vAlign w:val="center"/>
            <w:hideMark/>
          </w:tcPr>
          <w:p w14:paraId="52352E5C" w14:textId="77777777" w:rsidR="00185E84" w:rsidRPr="007E4850" w:rsidRDefault="00185E84">
            <w:pPr>
              <w:spacing w:line="480" w:lineRule="auto"/>
              <w:jc w:val="center"/>
              <w:rPr>
                <w:i/>
                <w:color w:val="FF0000"/>
              </w:rPr>
            </w:pPr>
            <w:r w:rsidRPr="007E4850">
              <w:rPr>
                <w:i/>
                <w:color w:val="FF0000"/>
              </w:rPr>
              <w:t>509.51</w:t>
            </w:r>
          </w:p>
        </w:tc>
        <w:tc>
          <w:tcPr>
            <w:tcW w:w="1579" w:type="dxa"/>
            <w:tcBorders>
              <w:top w:val="nil"/>
              <w:left w:val="nil"/>
              <w:bottom w:val="nil"/>
              <w:right w:val="nil"/>
            </w:tcBorders>
            <w:hideMark/>
          </w:tcPr>
          <w:p w14:paraId="5D406180" w14:textId="77777777" w:rsidR="00185E84" w:rsidRPr="007E4850" w:rsidRDefault="00185E84">
            <w:pPr>
              <w:spacing w:line="480" w:lineRule="auto"/>
              <w:jc w:val="center"/>
              <w:rPr>
                <w:i/>
                <w:color w:val="FF0000"/>
              </w:rPr>
            </w:pPr>
            <w:r w:rsidRPr="007E4850">
              <w:rPr>
                <w:i/>
                <w:color w:val="FF0000"/>
              </w:rPr>
              <w:t>5.20</w:t>
            </w:r>
          </w:p>
        </w:tc>
      </w:tr>
      <w:tr w:rsidR="007E4850" w:rsidRPr="007E4850" w14:paraId="78FF7A71" w14:textId="77777777" w:rsidTr="00185E84">
        <w:trPr>
          <w:jc w:val="center"/>
        </w:trPr>
        <w:tc>
          <w:tcPr>
            <w:tcW w:w="1933" w:type="dxa"/>
            <w:tcBorders>
              <w:top w:val="nil"/>
              <w:left w:val="nil"/>
              <w:bottom w:val="single" w:sz="4" w:space="0" w:color="auto"/>
              <w:right w:val="nil"/>
            </w:tcBorders>
            <w:vAlign w:val="center"/>
            <w:hideMark/>
          </w:tcPr>
          <w:p w14:paraId="597F9973" w14:textId="77777777" w:rsidR="00185E84" w:rsidRPr="007E4850" w:rsidRDefault="00185E84">
            <w:pPr>
              <w:spacing w:line="480" w:lineRule="auto"/>
              <w:jc w:val="center"/>
              <w:rPr>
                <w:i/>
                <w:color w:val="FF0000"/>
                <w:sz w:val="22"/>
                <w:szCs w:val="22"/>
              </w:rPr>
            </w:pPr>
            <w:r w:rsidRPr="007E4850">
              <w:rPr>
                <w:i/>
                <w:color w:val="FF0000"/>
              </w:rPr>
              <w:t>Incongruent</w:t>
            </w:r>
          </w:p>
        </w:tc>
        <w:tc>
          <w:tcPr>
            <w:tcW w:w="1852" w:type="dxa"/>
            <w:tcBorders>
              <w:top w:val="nil"/>
              <w:left w:val="nil"/>
              <w:bottom w:val="single" w:sz="4" w:space="0" w:color="auto"/>
              <w:right w:val="nil"/>
            </w:tcBorders>
            <w:vAlign w:val="center"/>
            <w:hideMark/>
          </w:tcPr>
          <w:p w14:paraId="0F2EC837" w14:textId="77777777" w:rsidR="00185E84" w:rsidRPr="007E4850" w:rsidRDefault="00185E84">
            <w:pPr>
              <w:spacing w:line="480" w:lineRule="auto"/>
              <w:jc w:val="center"/>
              <w:rPr>
                <w:i/>
                <w:color w:val="FF0000"/>
              </w:rPr>
            </w:pPr>
            <w:r w:rsidRPr="007E4850">
              <w:rPr>
                <w:i/>
                <w:color w:val="FF0000"/>
              </w:rPr>
              <w:t>Right</w:t>
            </w:r>
          </w:p>
        </w:tc>
        <w:tc>
          <w:tcPr>
            <w:tcW w:w="2027" w:type="dxa"/>
            <w:tcBorders>
              <w:top w:val="nil"/>
              <w:left w:val="nil"/>
              <w:bottom w:val="single" w:sz="4" w:space="0" w:color="auto"/>
              <w:right w:val="nil"/>
            </w:tcBorders>
            <w:vAlign w:val="center"/>
            <w:hideMark/>
          </w:tcPr>
          <w:p w14:paraId="10C3ADFD" w14:textId="77777777" w:rsidR="00185E84" w:rsidRPr="007E4850" w:rsidRDefault="00185E84">
            <w:pPr>
              <w:spacing w:line="480" w:lineRule="auto"/>
              <w:jc w:val="center"/>
              <w:rPr>
                <w:i/>
                <w:color w:val="FF0000"/>
              </w:rPr>
            </w:pPr>
            <w:r w:rsidRPr="007E4850">
              <w:rPr>
                <w:i/>
                <w:color w:val="FF0000"/>
              </w:rPr>
              <w:t>Small</w:t>
            </w:r>
          </w:p>
        </w:tc>
        <w:tc>
          <w:tcPr>
            <w:tcW w:w="1635" w:type="dxa"/>
            <w:tcBorders>
              <w:top w:val="nil"/>
              <w:left w:val="nil"/>
              <w:bottom w:val="single" w:sz="4" w:space="0" w:color="auto"/>
              <w:right w:val="nil"/>
            </w:tcBorders>
            <w:vAlign w:val="center"/>
            <w:hideMark/>
          </w:tcPr>
          <w:p w14:paraId="3DF68BBE" w14:textId="77777777" w:rsidR="00185E84" w:rsidRPr="007E4850" w:rsidRDefault="00185E84">
            <w:pPr>
              <w:spacing w:line="480" w:lineRule="auto"/>
              <w:jc w:val="center"/>
              <w:rPr>
                <w:i/>
                <w:color w:val="FF0000"/>
              </w:rPr>
            </w:pPr>
            <w:r w:rsidRPr="007E4850">
              <w:rPr>
                <w:i/>
                <w:color w:val="FF0000"/>
              </w:rPr>
              <w:t>523.75</w:t>
            </w:r>
          </w:p>
        </w:tc>
        <w:tc>
          <w:tcPr>
            <w:tcW w:w="1579" w:type="dxa"/>
            <w:tcBorders>
              <w:top w:val="nil"/>
              <w:left w:val="nil"/>
              <w:bottom w:val="single" w:sz="4" w:space="0" w:color="auto"/>
              <w:right w:val="nil"/>
            </w:tcBorders>
            <w:hideMark/>
          </w:tcPr>
          <w:p w14:paraId="365BC0C8" w14:textId="77777777" w:rsidR="00185E84" w:rsidRPr="007E4850" w:rsidRDefault="00185E84">
            <w:pPr>
              <w:spacing w:line="480" w:lineRule="auto"/>
              <w:jc w:val="center"/>
              <w:rPr>
                <w:i/>
                <w:color w:val="FF0000"/>
              </w:rPr>
            </w:pPr>
            <w:r w:rsidRPr="007E4850">
              <w:rPr>
                <w:i/>
                <w:color w:val="FF0000"/>
              </w:rPr>
              <w:t>5.42</w:t>
            </w:r>
          </w:p>
        </w:tc>
      </w:tr>
    </w:tbl>
    <w:p w14:paraId="7C092D52" w14:textId="77777777" w:rsidR="00185E84" w:rsidRPr="007E4850" w:rsidRDefault="00185E84" w:rsidP="00185E84">
      <w:pPr>
        <w:jc w:val="both"/>
        <w:rPr>
          <w:i/>
          <w:iCs/>
          <w:color w:val="FF0000"/>
          <w:sz w:val="22"/>
          <w:szCs w:val="22"/>
          <w:lang w:eastAsia="en-US"/>
        </w:rPr>
      </w:pPr>
    </w:p>
    <w:p w14:paraId="071C8EC4" w14:textId="77777777" w:rsidR="00185E84" w:rsidRPr="007E4850" w:rsidRDefault="00185E84" w:rsidP="00185E84">
      <w:pPr>
        <w:jc w:val="both"/>
        <w:rPr>
          <w:i/>
          <w:iCs/>
          <w:color w:val="FF0000"/>
        </w:rPr>
      </w:pPr>
    </w:p>
    <w:p w14:paraId="6D9D9EF0" w14:textId="77777777" w:rsidR="00185E84" w:rsidRPr="007E4850" w:rsidRDefault="00185E84" w:rsidP="00185E84">
      <w:pPr>
        <w:jc w:val="both"/>
        <w:rPr>
          <w:i/>
          <w:iCs/>
          <w:color w:val="FF0000"/>
        </w:rPr>
      </w:pPr>
    </w:p>
    <w:p w14:paraId="52E73DB2" w14:textId="01366CAB" w:rsidR="00185E84" w:rsidRPr="007E4850" w:rsidRDefault="00185E84" w:rsidP="00185E84">
      <w:pPr>
        <w:spacing w:line="480" w:lineRule="auto"/>
        <w:jc w:val="both"/>
        <w:rPr>
          <w:i/>
          <w:color w:val="FF0000"/>
        </w:rPr>
      </w:pPr>
      <w:r w:rsidRPr="007E4850">
        <w:rPr>
          <w:i/>
          <w:color w:val="FF0000"/>
        </w:rPr>
        <w:t>Table 2: Mean reaction times and standard errors for the non-symbolic task</w:t>
      </w:r>
    </w:p>
    <w:tbl>
      <w:tblPr>
        <w:tblStyle w:val="TableGrid"/>
        <w:tblW w:w="0" w:type="auto"/>
        <w:jc w:val="center"/>
        <w:tblInd w:w="0" w:type="dxa"/>
        <w:tblLook w:val="04A0" w:firstRow="1" w:lastRow="0" w:firstColumn="1" w:lastColumn="0" w:noHBand="0" w:noVBand="1"/>
      </w:tblPr>
      <w:tblGrid>
        <w:gridCol w:w="1933"/>
        <w:gridCol w:w="1851"/>
        <w:gridCol w:w="2309"/>
        <w:gridCol w:w="1350"/>
        <w:gridCol w:w="1577"/>
      </w:tblGrid>
      <w:tr w:rsidR="007E4850" w:rsidRPr="007E4850" w14:paraId="15F6E5AE" w14:textId="77777777" w:rsidTr="00185E84">
        <w:trPr>
          <w:jc w:val="center"/>
        </w:trPr>
        <w:tc>
          <w:tcPr>
            <w:tcW w:w="1933" w:type="dxa"/>
            <w:tcBorders>
              <w:top w:val="single" w:sz="4" w:space="0" w:color="auto"/>
              <w:left w:val="nil"/>
              <w:bottom w:val="single" w:sz="4" w:space="0" w:color="auto"/>
              <w:right w:val="nil"/>
            </w:tcBorders>
            <w:hideMark/>
          </w:tcPr>
          <w:p w14:paraId="0C36ADB5" w14:textId="77777777" w:rsidR="00185E84" w:rsidRPr="007E4850" w:rsidRDefault="00185E84">
            <w:pPr>
              <w:spacing w:line="480" w:lineRule="auto"/>
              <w:jc w:val="center"/>
              <w:rPr>
                <w:i/>
                <w:color w:val="FF0000"/>
              </w:rPr>
            </w:pPr>
            <w:r w:rsidRPr="007E4850">
              <w:rPr>
                <w:i/>
                <w:color w:val="FF0000"/>
              </w:rPr>
              <w:t>Congruency</w:t>
            </w:r>
          </w:p>
        </w:tc>
        <w:tc>
          <w:tcPr>
            <w:tcW w:w="1852" w:type="dxa"/>
            <w:tcBorders>
              <w:top w:val="single" w:sz="4" w:space="0" w:color="auto"/>
              <w:left w:val="nil"/>
              <w:bottom w:val="single" w:sz="4" w:space="0" w:color="auto"/>
              <w:right w:val="nil"/>
            </w:tcBorders>
            <w:hideMark/>
          </w:tcPr>
          <w:p w14:paraId="28B2BCA4" w14:textId="77777777" w:rsidR="00185E84" w:rsidRPr="007E4850" w:rsidRDefault="00185E84">
            <w:pPr>
              <w:spacing w:line="480" w:lineRule="auto"/>
              <w:jc w:val="center"/>
              <w:rPr>
                <w:i/>
                <w:color w:val="FF0000"/>
              </w:rPr>
            </w:pPr>
            <w:r w:rsidRPr="007E4850">
              <w:rPr>
                <w:i/>
                <w:color w:val="FF0000"/>
              </w:rPr>
              <w:t>Response hand</w:t>
            </w:r>
          </w:p>
        </w:tc>
        <w:tc>
          <w:tcPr>
            <w:tcW w:w="2311" w:type="dxa"/>
            <w:tcBorders>
              <w:top w:val="single" w:sz="4" w:space="0" w:color="auto"/>
              <w:left w:val="nil"/>
              <w:bottom w:val="single" w:sz="4" w:space="0" w:color="auto"/>
              <w:right w:val="nil"/>
            </w:tcBorders>
            <w:hideMark/>
          </w:tcPr>
          <w:p w14:paraId="6BFBA8C8" w14:textId="77777777" w:rsidR="00185E84" w:rsidRPr="007E4850" w:rsidRDefault="00185E84">
            <w:pPr>
              <w:spacing w:line="480" w:lineRule="auto"/>
              <w:jc w:val="center"/>
              <w:rPr>
                <w:i/>
                <w:color w:val="FF0000"/>
              </w:rPr>
            </w:pPr>
            <w:r w:rsidRPr="007E4850">
              <w:rPr>
                <w:i/>
                <w:color w:val="FF0000"/>
              </w:rPr>
              <w:t>Numerosity magnitude</w:t>
            </w:r>
          </w:p>
        </w:tc>
        <w:tc>
          <w:tcPr>
            <w:tcW w:w="1351" w:type="dxa"/>
            <w:tcBorders>
              <w:top w:val="single" w:sz="4" w:space="0" w:color="auto"/>
              <w:left w:val="nil"/>
              <w:bottom w:val="single" w:sz="4" w:space="0" w:color="auto"/>
              <w:right w:val="nil"/>
            </w:tcBorders>
            <w:hideMark/>
          </w:tcPr>
          <w:p w14:paraId="3086EC41" w14:textId="77777777" w:rsidR="00185E84" w:rsidRPr="007E4850" w:rsidRDefault="00185E84">
            <w:pPr>
              <w:spacing w:line="480" w:lineRule="auto"/>
              <w:jc w:val="center"/>
              <w:rPr>
                <w:i/>
                <w:color w:val="FF0000"/>
              </w:rPr>
            </w:pPr>
            <w:r w:rsidRPr="007E4850">
              <w:rPr>
                <w:i/>
                <w:color w:val="FF0000"/>
              </w:rPr>
              <w:t>Mean (</w:t>
            </w:r>
            <w:proofErr w:type="spellStart"/>
            <w:r w:rsidRPr="007E4850">
              <w:rPr>
                <w:i/>
                <w:color w:val="FF0000"/>
              </w:rPr>
              <w:t>ms</w:t>
            </w:r>
            <w:proofErr w:type="spellEnd"/>
            <w:r w:rsidRPr="007E4850">
              <w:rPr>
                <w:i/>
                <w:color w:val="FF0000"/>
              </w:rPr>
              <w:t>)</w:t>
            </w:r>
          </w:p>
        </w:tc>
        <w:tc>
          <w:tcPr>
            <w:tcW w:w="1579" w:type="dxa"/>
            <w:tcBorders>
              <w:top w:val="single" w:sz="4" w:space="0" w:color="auto"/>
              <w:left w:val="nil"/>
              <w:bottom w:val="single" w:sz="4" w:space="0" w:color="auto"/>
              <w:right w:val="nil"/>
            </w:tcBorders>
            <w:hideMark/>
          </w:tcPr>
          <w:p w14:paraId="43224D29" w14:textId="77777777" w:rsidR="00185E84" w:rsidRPr="007E4850" w:rsidRDefault="00185E84">
            <w:pPr>
              <w:spacing w:line="480" w:lineRule="auto"/>
              <w:jc w:val="center"/>
              <w:rPr>
                <w:i/>
                <w:color w:val="FF0000"/>
              </w:rPr>
            </w:pPr>
            <w:r w:rsidRPr="007E4850">
              <w:rPr>
                <w:i/>
                <w:color w:val="FF0000"/>
              </w:rPr>
              <w:t>SE</w:t>
            </w:r>
          </w:p>
        </w:tc>
      </w:tr>
      <w:tr w:rsidR="007E4850" w:rsidRPr="007E4850" w14:paraId="205D1462" w14:textId="77777777" w:rsidTr="00185E84">
        <w:trPr>
          <w:jc w:val="center"/>
        </w:trPr>
        <w:tc>
          <w:tcPr>
            <w:tcW w:w="1933" w:type="dxa"/>
            <w:tcBorders>
              <w:top w:val="single" w:sz="4" w:space="0" w:color="auto"/>
              <w:left w:val="nil"/>
              <w:bottom w:val="nil"/>
              <w:right w:val="nil"/>
            </w:tcBorders>
            <w:vAlign w:val="center"/>
            <w:hideMark/>
          </w:tcPr>
          <w:p w14:paraId="3BD5F823" w14:textId="77777777" w:rsidR="00185E84" w:rsidRPr="007E4850" w:rsidRDefault="00185E84">
            <w:pPr>
              <w:spacing w:line="480" w:lineRule="auto"/>
              <w:jc w:val="center"/>
              <w:rPr>
                <w:i/>
                <w:color w:val="FF0000"/>
                <w:sz w:val="22"/>
                <w:szCs w:val="22"/>
              </w:rPr>
            </w:pPr>
            <w:r w:rsidRPr="007E4850">
              <w:rPr>
                <w:i/>
                <w:color w:val="FF0000"/>
              </w:rPr>
              <w:t>Congruent</w:t>
            </w:r>
          </w:p>
        </w:tc>
        <w:tc>
          <w:tcPr>
            <w:tcW w:w="1852" w:type="dxa"/>
            <w:tcBorders>
              <w:top w:val="single" w:sz="4" w:space="0" w:color="auto"/>
              <w:left w:val="nil"/>
              <w:bottom w:val="nil"/>
              <w:right w:val="nil"/>
            </w:tcBorders>
            <w:vAlign w:val="center"/>
            <w:hideMark/>
          </w:tcPr>
          <w:p w14:paraId="1A9D2BD6" w14:textId="77777777" w:rsidR="00185E84" w:rsidRPr="007E4850" w:rsidRDefault="00185E84">
            <w:pPr>
              <w:spacing w:line="480" w:lineRule="auto"/>
              <w:jc w:val="center"/>
              <w:rPr>
                <w:i/>
                <w:color w:val="FF0000"/>
              </w:rPr>
            </w:pPr>
            <w:r w:rsidRPr="007E4850">
              <w:rPr>
                <w:i/>
                <w:color w:val="FF0000"/>
              </w:rPr>
              <w:t>Left</w:t>
            </w:r>
          </w:p>
        </w:tc>
        <w:tc>
          <w:tcPr>
            <w:tcW w:w="2311" w:type="dxa"/>
            <w:tcBorders>
              <w:top w:val="single" w:sz="4" w:space="0" w:color="auto"/>
              <w:left w:val="nil"/>
              <w:bottom w:val="nil"/>
              <w:right w:val="nil"/>
            </w:tcBorders>
            <w:vAlign w:val="center"/>
            <w:hideMark/>
          </w:tcPr>
          <w:p w14:paraId="1AA77168" w14:textId="77777777" w:rsidR="00185E84" w:rsidRPr="007E4850" w:rsidRDefault="00185E84">
            <w:pPr>
              <w:spacing w:line="480" w:lineRule="auto"/>
              <w:jc w:val="center"/>
              <w:rPr>
                <w:i/>
                <w:color w:val="FF0000"/>
              </w:rPr>
            </w:pPr>
            <w:r w:rsidRPr="007E4850">
              <w:rPr>
                <w:i/>
                <w:color w:val="FF0000"/>
              </w:rPr>
              <w:t>Large</w:t>
            </w:r>
          </w:p>
        </w:tc>
        <w:tc>
          <w:tcPr>
            <w:tcW w:w="1351" w:type="dxa"/>
            <w:tcBorders>
              <w:top w:val="single" w:sz="4" w:space="0" w:color="auto"/>
              <w:left w:val="nil"/>
              <w:bottom w:val="nil"/>
              <w:right w:val="nil"/>
            </w:tcBorders>
            <w:vAlign w:val="center"/>
            <w:hideMark/>
          </w:tcPr>
          <w:p w14:paraId="24B67342" w14:textId="77777777" w:rsidR="00185E84" w:rsidRPr="007E4850" w:rsidRDefault="00185E84">
            <w:pPr>
              <w:spacing w:line="480" w:lineRule="auto"/>
              <w:jc w:val="center"/>
              <w:rPr>
                <w:i/>
                <w:color w:val="FF0000"/>
              </w:rPr>
            </w:pPr>
            <w:r w:rsidRPr="007E4850">
              <w:rPr>
                <w:i/>
                <w:color w:val="FF0000"/>
              </w:rPr>
              <w:t>486.76</w:t>
            </w:r>
          </w:p>
        </w:tc>
        <w:tc>
          <w:tcPr>
            <w:tcW w:w="1579" w:type="dxa"/>
            <w:tcBorders>
              <w:top w:val="single" w:sz="4" w:space="0" w:color="auto"/>
              <w:left w:val="nil"/>
              <w:bottom w:val="nil"/>
              <w:right w:val="nil"/>
            </w:tcBorders>
            <w:hideMark/>
          </w:tcPr>
          <w:p w14:paraId="0670619A" w14:textId="77777777" w:rsidR="00185E84" w:rsidRPr="007E4850" w:rsidRDefault="00185E84">
            <w:pPr>
              <w:spacing w:line="480" w:lineRule="auto"/>
              <w:jc w:val="center"/>
              <w:rPr>
                <w:i/>
                <w:color w:val="FF0000"/>
              </w:rPr>
            </w:pPr>
            <w:r w:rsidRPr="007E4850">
              <w:rPr>
                <w:i/>
                <w:color w:val="FF0000"/>
              </w:rPr>
              <w:t>4.78</w:t>
            </w:r>
          </w:p>
        </w:tc>
      </w:tr>
      <w:tr w:rsidR="007E4850" w:rsidRPr="007E4850" w14:paraId="2CE017B1" w14:textId="77777777" w:rsidTr="00185E84">
        <w:trPr>
          <w:jc w:val="center"/>
        </w:trPr>
        <w:tc>
          <w:tcPr>
            <w:tcW w:w="1933" w:type="dxa"/>
            <w:tcBorders>
              <w:top w:val="nil"/>
              <w:left w:val="nil"/>
              <w:bottom w:val="nil"/>
              <w:right w:val="nil"/>
            </w:tcBorders>
            <w:vAlign w:val="center"/>
            <w:hideMark/>
          </w:tcPr>
          <w:p w14:paraId="2DE3B95C" w14:textId="77777777" w:rsidR="00185E84" w:rsidRPr="007E4850" w:rsidRDefault="00185E84">
            <w:pPr>
              <w:spacing w:line="480" w:lineRule="auto"/>
              <w:jc w:val="center"/>
              <w:rPr>
                <w:i/>
                <w:color w:val="FF0000"/>
                <w:sz w:val="22"/>
                <w:szCs w:val="22"/>
              </w:rPr>
            </w:pPr>
            <w:r w:rsidRPr="007E4850">
              <w:rPr>
                <w:i/>
                <w:color w:val="FF0000"/>
              </w:rPr>
              <w:t>Congruent</w:t>
            </w:r>
          </w:p>
        </w:tc>
        <w:tc>
          <w:tcPr>
            <w:tcW w:w="1852" w:type="dxa"/>
            <w:tcBorders>
              <w:top w:val="nil"/>
              <w:left w:val="nil"/>
              <w:bottom w:val="nil"/>
              <w:right w:val="nil"/>
            </w:tcBorders>
            <w:vAlign w:val="center"/>
            <w:hideMark/>
          </w:tcPr>
          <w:p w14:paraId="144ADC63" w14:textId="77777777" w:rsidR="00185E84" w:rsidRPr="007E4850" w:rsidRDefault="00185E84">
            <w:pPr>
              <w:spacing w:line="480" w:lineRule="auto"/>
              <w:jc w:val="center"/>
              <w:rPr>
                <w:i/>
                <w:color w:val="FF0000"/>
              </w:rPr>
            </w:pPr>
            <w:r w:rsidRPr="007E4850">
              <w:rPr>
                <w:i/>
                <w:color w:val="FF0000"/>
              </w:rPr>
              <w:t>Left</w:t>
            </w:r>
          </w:p>
        </w:tc>
        <w:tc>
          <w:tcPr>
            <w:tcW w:w="2311" w:type="dxa"/>
            <w:tcBorders>
              <w:top w:val="nil"/>
              <w:left w:val="nil"/>
              <w:bottom w:val="nil"/>
              <w:right w:val="nil"/>
            </w:tcBorders>
            <w:vAlign w:val="center"/>
            <w:hideMark/>
          </w:tcPr>
          <w:p w14:paraId="16F56CE7" w14:textId="77777777" w:rsidR="00185E84" w:rsidRPr="007E4850" w:rsidRDefault="00185E84">
            <w:pPr>
              <w:spacing w:line="480" w:lineRule="auto"/>
              <w:jc w:val="center"/>
              <w:rPr>
                <w:i/>
                <w:color w:val="FF0000"/>
              </w:rPr>
            </w:pPr>
            <w:r w:rsidRPr="007E4850">
              <w:rPr>
                <w:i/>
                <w:color w:val="FF0000"/>
              </w:rPr>
              <w:t>Small</w:t>
            </w:r>
          </w:p>
        </w:tc>
        <w:tc>
          <w:tcPr>
            <w:tcW w:w="1351" w:type="dxa"/>
            <w:tcBorders>
              <w:top w:val="nil"/>
              <w:left w:val="nil"/>
              <w:bottom w:val="nil"/>
              <w:right w:val="nil"/>
            </w:tcBorders>
            <w:vAlign w:val="center"/>
            <w:hideMark/>
          </w:tcPr>
          <w:p w14:paraId="605F9077" w14:textId="77777777" w:rsidR="00185E84" w:rsidRPr="007E4850" w:rsidRDefault="00185E84">
            <w:pPr>
              <w:spacing w:line="480" w:lineRule="auto"/>
              <w:jc w:val="center"/>
              <w:rPr>
                <w:i/>
                <w:color w:val="FF0000"/>
              </w:rPr>
            </w:pPr>
            <w:r w:rsidRPr="007E4850">
              <w:rPr>
                <w:i/>
                <w:color w:val="FF0000"/>
              </w:rPr>
              <w:t>493.40</w:t>
            </w:r>
          </w:p>
        </w:tc>
        <w:tc>
          <w:tcPr>
            <w:tcW w:w="1579" w:type="dxa"/>
            <w:tcBorders>
              <w:top w:val="nil"/>
              <w:left w:val="nil"/>
              <w:bottom w:val="nil"/>
              <w:right w:val="nil"/>
            </w:tcBorders>
            <w:hideMark/>
          </w:tcPr>
          <w:p w14:paraId="4D36080F" w14:textId="77777777" w:rsidR="00185E84" w:rsidRPr="007E4850" w:rsidRDefault="00185E84">
            <w:pPr>
              <w:spacing w:line="480" w:lineRule="auto"/>
              <w:jc w:val="center"/>
              <w:rPr>
                <w:i/>
                <w:color w:val="FF0000"/>
              </w:rPr>
            </w:pPr>
            <w:r w:rsidRPr="007E4850">
              <w:rPr>
                <w:i/>
                <w:color w:val="FF0000"/>
              </w:rPr>
              <w:t>4.81</w:t>
            </w:r>
          </w:p>
        </w:tc>
      </w:tr>
      <w:tr w:rsidR="007E4850" w:rsidRPr="007E4850" w14:paraId="736DB6A7" w14:textId="77777777" w:rsidTr="00185E84">
        <w:trPr>
          <w:jc w:val="center"/>
        </w:trPr>
        <w:tc>
          <w:tcPr>
            <w:tcW w:w="1933" w:type="dxa"/>
            <w:tcBorders>
              <w:top w:val="nil"/>
              <w:left w:val="nil"/>
              <w:bottom w:val="nil"/>
              <w:right w:val="nil"/>
            </w:tcBorders>
            <w:vAlign w:val="center"/>
            <w:hideMark/>
          </w:tcPr>
          <w:p w14:paraId="2BF9BEE3" w14:textId="77777777" w:rsidR="00185E84" w:rsidRPr="007E4850" w:rsidRDefault="00185E84">
            <w:pPr>
              <w:spacing w:line="480" w:lineRule="auto"/>
              <w:jc w:val="center"/>
              <w:rPr>
                <w:i/>
                <w:color w:val="FF0000"/>
                <w:sz w:val="22"/>
                <w:szCs w:val="22"/>
              </w:rPr>
            </w:pPr>
            <w:r w:rsidRPr="007E4850">
              <w:rPr>
                <w:i/>
                <w:color w:val="FF0000"/>
              </w:rPr>
              <w:t>Congruent</w:t>
            </w:r>
          </w:p>
        </w:tc>
        <w:tc>
          <w:tcPr>
            <w:tcW w:w="1852" w:type="dxa"/>
            <w:tcBorders>
              <w:top w:val="nil"/>
              <w:left w:val="nil"/>
              <w:bottom w:val="nil"/>
              <w:right w:val="nil"/>
            </w:tcBorders>
            <w:vAlign w:val="center"/>
            <w:hideMark/>
          </w:tcPr>
          <w:p w14:paraId="271CDF49" w14:textId="77777777" w:rsidR="00185E84" w:rsidRPr="007E4850" w:rsidRDefault="00185E84">
            <w:pPr>
              <w:spacing w:line="480" w:lineRule="auto"/>
              <w:jc w:val="center"/>
              <w:rPr>
                <w:i/>
                <w:color w:val="FF0000"/>
              </w:rPr>
            </w:pPr>
            <w:r w:rsidRPr="007E4850">
              <w:rPr>
                <w:i/>
                <w:color w:val="FF0000"/>
              </w:rPr>
              <w:t>Right</w:t>
            </w:r>
          </w:p>
        </w:tc>
        <w:tc>
          <w:tcPr>
            <w:tcW w:w="2311" w:type="dxa"/>
            <w:tcBorders>
              <w:top w:val="nil"/>
              <w:left w:val="nil"/>
              <w:bottom w:val="nil"/>
              <w:right w:val="nil"/>
            </w:tcBorders>
            <w:vAlign w:val="center"/>
            <w:hideMark/>
          </w:tcPr>
          <w:p w14:paraId="19AEBEAD" w14:textId="77777777" w:rsidR="00185E84" w:rsidRPr="007E4850" w:rsidRDefault="00185E84">
            <w:pPr>
              <w:spacing w:line="480" w:lineRule="auto"/>
              <w:jc w:val="center"/>
              <w:rPr>
                <w:i/>
                <w:color w:val="FF0000"/>
              </w:rPr>
            </w:pPr>
            <w:r w:rsidRPr="007E4850">
              <w:rPr>
                <w:i/>
                <w:color w:val="FF0000"/>
              </w:rPr>
              <w:t>Large</w:t>
            </w:r>
          </w:p>
        </w:tc>
        <w:tc>
          <w:tcPr>
            <w:tcW w:w="1351" w:type="dxa"/>
            <w:tcBorders>
              <w:top w:val="nil"/>
              <w:left w:val="nil"/>
              <w:bottom w:val="nil"/>
              <w:right w:val="nil"/>
            </w:tcBorders>
            <w:vAlign w:val="center"/>
            <w:hideMark/>
          </w:tcPr>
          <w:p w14:paraId="5FD5AD71" w14:textId="77777777" w:rsidR="00185E84" w:rsidRPr="007E4850" w:rsidRDefault="00185E84">
            <w:pPr>
              <w:spacing w:line="480" w:lineRule="auto"/>
              <w:jc w:val="center"/>
              <w:rPr>
                <w:i/>
                <w:color w:val="FF0000"/>
              </w:rPr>
            </w:pPr>
            <w:r w:rsidRPr="007E4850">
              <w:rPr>
                <w:i/>
                <w:color w:val="FF0000"/>
              </w:rPr>
              <w:t>469.49</w:t>
            </w:r>
          </w:p>
        </w:tc>
        <w:tc>
          <w:tcPr>
            <w:tcW w:w="1579" w:type="dxa"/>
            <w:tcBorders>
              <w:top w:val="nil"/>
              <w:left w:val="nil"/>
              <w:bottom w:val="nil"/>
              <w:right w:val="nil"/>
            </w:tcBorders>
            <w:hideMark/>
          </w:tcPr>
          <w:p w14:paraId="236BA38A" w14:textId="77777777" w:rsidR="00185E84" w:rsidRPr="007E4850" w:rsidRDefault="00185E84">
            <w:pPr>
              <w:spacing w:line="480" w:lineRule="auto"/>
              <w:jc w:val="center"/>
              <w:rPr>
                <w:i/>
                <w:color w:val="FF0000"/>
              </w:rPr>
            </w:pPr>
            <w:r w:rsidRPr="007E4850">
              <w:rPr>
                <w:i/>
                <w:color w:val="FF0000"/>
              </w:rPr>
              <w:t>4.41</w:t>
            </w:r>
          </w:p>
        </w:tc>
      </w:tr>
      <w:tr w:rsidR="007E4850" w:rsidRPr="007E4850" w14:paraId="68B664A8" w14:textId="77777777" w:rsidTr="00185E84">
        <w:trPr>
          <w:jc w:val="center"/>
        </w:trPr>
        <w:tc>
          <w:tcPr>
            <w:tcW w:w="1933" w:type="dxa"/>
            <w:tcBorders>
              <w:top w:val="nil"/>
              <w:left w:val="nil"/>
              <w:bottom w:val="nil"/>
              <w:right w:val="nil"/>
            </w:tcBorders>
            <w:vAlign w:val="center"/>
            <w:hideMark/>
          </w:tcPr>
          <w:p w14:paraId="5305167C" w14:textId="77777777" w:rsidR="00185E84" w:rsidRPr="007E4850" w:rsidRDefault="00185E84">
            <w:pPr>
              <w:spacing w:line="480" w:lineRule="auto"/>
              <w:jc w:val="center"/>
              <w:rPr>
                <w:i/>
                <w:color w:val="FF0000"/>
                <w:sz w:val="22"/>
                <w:szCs w:val="22"/>
              </w:rPr>
            </w:pPr>
            <w:r w:rsidRPr="007E4850">
              <w:rPr>
                <w:i/>
                <w:color w:val="FF0000"/>
              </w:rPr>
              <w:t>Congruent</w:t>
            </w:r>
          </w:p>
        </w:tc>
        <w:tc>
          <w:tcPr>
            <w:tcW w:w="1852" w:type="dxa"/>
            <w:tcBorders>
              <w:top w:val="nil"/>
              <w:left w:val="nil"/>
              <w:bottom w:val="nil"/>
              <w:right w:val="nil"/>
            </w:tcBorders>
            <w:vAlign w:val="center"/>
            <w:hideMark/>
          </w:tcPr>
          <w:p w14:paraId="053C6998" w14:textId="77777777" w:rsidR="00185E84" w:rsidRPr="007E4850" w:rsidRDefault="00185E84">
            <w:pPr>
              <w:spacing w:line="480" w:lineRule="auto"/>
              <w:jc w:val="center"/>
              <w:rPr>
                <w:i/>
                <w:color w:val="FF0000"/>
              </w:rPr>
            </w:pPr>
            <w:r w:rsidRPr="007E4850">
              <w:rPr>
                <w:i/>
                <w:color w:val="FF0000"/>
              </w:rPr>
              <w:t>Right</w:t>
            </w:r>
          </w:p>
        </w:tc>
        <w:tc>
          <w:tcPr>
            <w:tcW w:w="2311" w:type="dxa"/>
            <w:tcBorders>
              <w:top w:val="nil"/>
              <w:left w:val="nil"/>
              <w:bottom w:val="nil"/>
              <w:right w:val="nil"/>
            </w:tcBorders>
            <w:vAlign w:val="center"/>
            <w:hideMark/>
          </w:tcPr>
          <w:p w14:paraId="79AB97D3" w14:textId="77777777" w:rsidR="00185E84" w:rsidRPr="007E4850" w:rsidRDefault="00185E84">
            <w:pPr>
              <w:spacing w:line="480" w:lineRule="auto"/>
              <w:jc w:val="center"/>
              <w:rPr>
                <w:i/>
                <w:color w:val="FF0000"/>
              </w:rPr>
            </w:pPr>
            <w:r w:rsidRPr="007E4850">
              <w:rPr>
                <w:i/>
                <w:color w:val="FF0000"/>
              </w:rPr>
              <w:t>Small</w:t>
            </w:r>
          </w:p>
        </w:tc>
        <w:tc>
          <w:tcPr>
            <w:tcW w:w="1351" w:type="dxa"/>
            <w:tcBorders>
              <w:top w:val="nil"/>
              <w:left w:val="nil"/>
              <w:bottom w:val="nil"/>
              <w:right w:val="nil"/>
            </w:tcBorders>
            <w:vAlign w:val="center"/>
            <w:hideMark/>
          </w:tcPr>
          <w:p w14:paraId="46EC6EEA" w14:textId="77777777" w:rsidR="00185E84" w:rsidRPr="007E4850" w:rsidRDefault="00185E84">
            <w:pPr>
              <w:spacing w:line="480" w:lineRule="auto"/>
              <w:jc w:val="center"/>
              <w:rPr>
                <w:i/>
                <w:color w:val="FF0000"/>
              </w:rPr>
            </w:pPr>
            <w:r w:rsidRPr="007E4850">
              <w:rPr>
                <w:i/>
                <w:color w:val="FF0000"/>
              </w:rPr>
              <w:t>493.40</w:t>
            </w:r>
          </w:p>
        </w:tc>
        <w:tc>
          <w:tcPr>
            <w:tcW w:w="1579" w:type="dxa"/>
            <w:tcBorders>
              <w:top w:val="nil"/>
              <w:left w:val="nil"/>
              <w:bottom w:val="nil"/>
              <w:right w:val="nil"/>
            </w:tcBorders>
            <w:hideMark/>
          </w:tcPr>
          <w:p w14:paraId="7767EB2F" w14:textId="77777777" w:rsidR="00185E84" w:rsidRPr="007E4850" w:rsidRDefault="00185E84">
            <w:pPr>
              <w:spacing w:line="480" w:lineRule="auto"/>
              <w:jc w:val="center"/>
              <w:rPr>
                <w:i/>
                <w:color w:val="FF0000"/>
              </w:rPr>
            </w:pPr>
            <w:r w:rsidRPr="007E4850">
              <w:rPr>
                <w:i/>
                <w:color w:val="FF0000"/>
              </w:rPr>
              <w:t>5.31</w:t>
            </w:r>
          </w:p>
        </w:tc>
      </w:tr>
      <w:tr w:rsidR="007E4850" w:rsidRPr="007E4850" w14:paraId="57CBCD98" w14:textId="77777777" w:rsidTr="00185E84">
        <w:trPr>
          <w:jc w:val="center"/>
        </w:trPr>
        <w:tc>
          <w:tcPr>
            <w:tcW w:w="1933" w:type="dxa"/>
            <w:tcBorders>
              <w:top w:val="nil"/>
              <w:left w:val="nil"/>
              <w:bottom w:val="nil"/>
              <w:right w:val="nil"/>
            </w:tcBorders>
            <w:vAlign w:val="center"/>
            <w:hideMark/>
          </w:tcPr>
          <w:p w14:paraId="3840612A" w14:textId="77777777" w:rsidR="00185E84" w:rsidRPr="007E4850" w:rsidRDefault="00185E84">
            <w:pPr>
              <w:spacing w:line="480" w:lineRule="auto"/>
              <w:jc w:val="center"/>
              <w:rPr>
                <w:i/>
                <w:color w:val="FF0000"/>
                <w:sz w:val="22"/>
                <w:szCs w:val="22"/>
              </w:rPr>
            </w:pPr>
            <w:r w:rsidRPr="007E4850">
              <w:rPr>
                <w:i/>
                <w:color w:val="FF0000"/>
              </w:rPr>
              <w:t>Incongruent</w:t>
            </w:r>
          </w:p>
        </w:tc>
        <w:tc>
          <w:tcPr>
            <w:tcW w:w="1852" w:type="dxa"/>
            <w:tcBorders>
              <w:top w:val="nil"/>
              <w:left w:val="nil"/>
              <w:bottom w:val="nil"/>
              <w:right w:val="nil"/>
            </w:tcBorders>
            <w:vAlign w:val="center"/>
            <w:hideMark/>
          </w:tcPr>
          <w:p w14:paraId="18DC63D3" w14:textId="77777777" w:rsidR="00185E84" w:rsidRPr="007E4850" w:rsidRDefault="00185E84">
            <w:pPr>
              <w:spacing w:line="480" w:lineRule="auto"/>
              <w:jc w:val="center"/>
              <w:rPr>
                <w:i/>
                <w:color w:val="FF0000"/>
              </w:rPr>
            </w:pPr>
            <w:r w:rsidRPr="007E4850">
              <w:rPr>
                <w:i/>
                <w:color w:val="FF0000"/>
              </w:rPr>
              <w:t>Left</w:t>
            </w:r>
          </w:p>
        </w:tc>
        <w:tc>
          <w:tcPr>
            <w:tcW w:w="2311" w:type="dxa"/>
            <w:tcBorders>
              <w:top w:val="nil"/>
              <w:left w:val="nil"/>
              <w:bottom w:val="nil"/>
              <w:right w:val="nil"/>
            </w:tcBorders>
            <w:vAlign w:val="center"/>
            <w:hideMark/>
          </w:tcPr>
          <w:p w14:paraId="59EE47C7" w14:textId="77777777" w:rsidR="00185E84" w:rsidRPr="007E4850" w:rsidRDefault="00185E84">
            <w:pPr>
              <w:spacing w:line="480" w:lineRule="auto"/>
              <w:jc w:val="center"/>
              <w:rPr>
                <w:i/>
                <w:color w:val="FF0000"/>
              </w:rPr>
            </w:pPr>
            <w:r w:rsidRPr="007E4850">
              <w:rPr>
                <w:i/>
                <w:color w:val="FF0000"/>
              </w:rPr>
              <w:t>Large</w:t>
            </w:r>
          </w:p>
        </w:tc>
        <w:tc>
          <w:tcPr>
            <w:tcW w:w="1351" w:type="dxa"/>
            <w:tcBorders>
              <w:top w:val="nil"/>
              <w:left w:val="nil"/>
              <w:bottom w:val="nil"/>
              <w:right w:val="nil"/>
            </w:tcBorders>
            <w:vAlign w:val="center"/>
            <w:hideMark/>
          </w:tcPr>
          <w:p w14:paraId="25448AFD" w14:textId="77777777" w:rsidR="00185E84" w:rsidRPr="007E4850" w:rsidRDefault="00185E84">
            <w:pPr>
              <w:spacing w:line="480" w:lineRule="auto"/>
              <w:jc w:val="center"/>
              <w:rPr>
                <w:i/>
                <w:color w:val="FF0000"/>
              </w:rPr>
            </w:pPr>
            <w:r w:rsidRPr="007E4850">
              <w:rPr>
                <w:i/>
                <w:color w:val="FF0000"/>
              </w:rPr>
              <w:t>503.06</w:t>
            </w:r>
          </w:p>
        </w:tc>
        <w:tc>
          <w:tcPr>
            <w:tcW w:w="1579" w:type="dxa"/>
            <w:tcBorders>
              <w:top w:val="nil"/>
              <w:left w:val="nil"/>
              <w:bottom w:val="nil"/>
              <w:right w:val="nil"/>
            </w:tcBorders>
            <w:hideMark/>
          </w:tcPr>
          <w:p w14:paraId="5194E2C0" w14:textId="77777777" w:rsidR="00185E84" w:rsidRPr="007E4850" w:rsidRDefault="00185E84">
            <w:pPr>
              <w:spacing w:line="480" w:lineRule="auto"/>
              <w:jc w:val="center"/>
              <w:rPr>
                <w:i/>
                <w:color w:val="FF0000"/>
              </w:rPr>
            </w:pPr>
            <w:r w:rsidRPr="007E4850">
              <w:rPr>
                <w:i/>
                <w:color w:val="FF0000"/>
              </w:rPr>
              <w:t>4.75</w:t>
            </w:r>
          </w:p>
        </w:tc>
      </w:tr>
      <w:tr w:rsidR="007E4850" w:rsidRPr="007E4850" w14:paraId="639A413B" w14:textId="77777777" w:rsidTr="00185E84">
        <w:trPr>
          <w:jc w:val="center"/>
        </w:trPr>
        <w:tc>
          <w:tcPr>
            <w:tcW w:w="1933" w:type="dxa"/>
            <w:tcBorders>
              <w:top w:val="nil"/>
              <w:left w:val="nil"/>
              <w:bottom w:val="nil"/>
              <w:right w:val="nil"/>
            </w:tcBorders>
            <w:vAlign w:val="center"/>
            <w:hideMark/>
          </w:tcPr>
          <w:p w14:paraId="409B24FF" w14:textId="77777777" w:rsidR="00185E84" w:rsidRPr="007E4850" w:rsidRDefault="00185E84">
            <w:pPr>
              <w:spacing w:line="480" w:lineRule="auto"/>
              <w:jc w:val="center"/>
              <w:rPr>
                <w:i/>
                <w:color w:val="FF0000"/>
                <w:sz w:val="22"/>
                <w:szCs w:val="22"/>
              </w:rPr>
            </w:pPr>
            <w:r w:rsidRPr="007E4850">
              <w:rPr>
                <w:i/>
                <w:color w:val="FF0000"/>
              </w:rPr>
              <w:t>Incongruent</w:t>
            </w:r>
          </w:p>
        </w:tc>
        <w:tc>
          <w:tcPr>
            <w:tcW w:w="1852" w:type="dxa"/>
            <w:tcBorders>
              <w:top w:val="nil"/>
              <w:left w:val="nil"/>
              <w:bottom w:val="nil"/>
              <w:right w:val="nil"/>
            </w:tcBorders>
            <w:vAlign w:val="center"/>
            <w:hideMark/>
          </w:tcPr>
          <w:p w14:paraId="1AE7303E" w14:textId="77777777" w:rsidR="00185E84" w:rsidRPr="007E4850" w:rsidRDefault="00185E84">
            <w:pPr>
              <w:spacing w:line="480" w:lineRule="auto"/>
              <w:jc w:val="center"/>
              <w:rPr>
                <w:i/>
                <w:color w:val="FF0000"/>
              </w:rPr>
            </w:pPr>
            <w:r w:rsidRPr="007E4850">
              <w:rPr>
                <w:i/>
                <w:color w:val="FF0000"/>
              </w:rPr>
              <w:t>Left</w:t>
            </w:r>
          </w:p>
        </w:tc>
        <w:tc>
          <w:tcPr>
            <w:tcW w:w="2311" w:type="dxa"/>
            <w:tcBorders>
              <w:top w:val="nil"/>
              <w:left w:val="nil"/>
              <w:bottom w:val="nil"/>
              <w:right w:val="nil"/>
            </w:tcBorders>
            <w:vAlign w:val="center"/>
            <w:hideMark/>
          </w:tcPr>
          <w:p w14:paraId="323279B0" w14:textId="77777777" w:rsidR="00185E84" w:rsidRPr="007E4850" w:rsidRDefault="00185E84">
            <w:pPr>
              <w:spacing w:line="480" w:lineRule="auto"/>
              <w:jc w:val="center"/>
              <w:rPr>
                <w:i/>
                <w:color w:val="FF0000"/>
              </w:rPr>
            </w:pPr>
            <w:r w:rsidRPr="007E4850">
              <w:rPr>
                <w:i/>
                <w:color w:val="FF0000"/>
              </w:rPr>
              <w:t>Small</w:t>
            </w:r>
          </w:p>
        </w:tc>
        <w:tc>
          <w:tcPr>
            <w:tcW w:w="1351" w:type="dxa"/>
            <w:tcBorders>
              <w:top w:val="nil"/>
              <w:left w:val="nil"/>
              <w:bottom w:val="nil"/>
              <w:right w:val="nil"/>
            </w:tcBorders>
            <w:vAlign w:val="center"/>
            <w:hideMark/>
          </w:tcPr>
          <w:p w14:paraId="5573337F" w14:textId="77777777" w:rsidR="00185E84" w:rsidRPr="007E4850" w:rsidRDefault="00185E84">
            <w:pPr>
              <w:spacing w:line="480" w:lineRule="auto"/>
              <w:jc w:val="center"/>
              <w:rPr>
                <w:i/>
                <w:color w:val="FF0000"/>
              </w:rPr>
            </w:pPr>
            <w:r w:rsidRPr="007E4850">
              <w:rPr>
                <w:i/>
                <w:color w:val="FF0000"/>
              </w:rPr>
              <w:t>510.83</w:t>
            </w:r>
          </w:p>
        </w:tc>
        <w:tc>
          <w:tcPr>
            <w:tcW w:w="1579" w:type="dxa"/>
            <w:tcBorders>
              <w:top w:val="nil"/>
              <w:left w:val="nil"/>
              <w:bottom w:val="nil"/>
              <w:right w:val="nil"/>
            </w:tcBorders>
            <w:hideMark/>
          </w:tcPr>
          <w:p w14:paraId="3F8B71D1" w14:textId="77777777" w:rsidR="00185E84" w:rsidRPr="007E4850" w:rsidRDefault="00185E84">
            <w:pPr>
              <w:spacing w:line="480" w:lineRule="auto"/>
              <w:jc w:val="center"/>
              <w:rPr>
                <w:i/>
                <w:color w:val="FF0000"/>
              </w:rPr>
            </w:pPr>
            <w:r w:rsidRPr="007E4850">
              <w:rPr>
                <w:i/>
                <w:color w:val="FF0000"/>
              </w:rPr>
              <w:t>5.42</w:t>
            </w:r>
          </w:p>
        </w:tc>
      </w:tr>
      <w:tr w:rsidR="007E4850" w:rsidRPr="007E4850" w14:paraId="35FEA4D7" w14:textId="77777777" w:rsidTr="00185E84">
        <w:trPr>
          <w:jc w:val="center"/>
        </w:trPr>
        <w:tc>
          <w:tcPr>
            <w:tcW w:w="1933" w:type="dxa"/>
            <w:tcBorders>
              <w:top w:val="nil"/>
              <w:left w:val="nil"/>
              <w:bottom w:val="nil"/>
              <w:right w:val="nil"/>
            </w:tcBorders>
            <w:vAlign w:val="center"/>
            <w:hideMark/>
          </w:tcPr>
          <w:p w14:paraId="2FC55A43" w14:textId="77777777" w:rsidR="00185E84" w:rsidRPr="007E4850" w:rsidRDefault="00185E84">
            <w:pPr>
              <w:spacing w:line="480" w:lineRule="auto"/>
              <w:jc w:val="center"/>
              <w:rPr>
                <w:i/>
                <w:color w:val="FF0000"/>
                <w:sz w:val="22"/>
                <w:szCs w:val="22"/>
              </w:rPr>
            </w:pPr>
            <w:r w:rsidRPr="007E4850">
              <w:rPr>
                <w:i/>
                <w:color w:val="FF0000"/>
              </w:rPr>
              <w:t>Incongruent</w:t>
            </w:r>
          </w:p>
        </w:tc>
        <w:tc>
          <w:tcPr>
            <w:tcW w:w="1852" w:type="dxa"/>
            <w:tcBorders>
              <w:top w:val="nil"/>
              <w:left w:val="nil"/>
              <w:bottom w:val="nil"/>
              <w:right w:val="nil"/>
            </w:tcBorders>
            <w:vAlign w:val="center"/>
            <w:hideMark/>
          </w:tcPr>
          <w:p w14:paraId="41249069" w14:textId="77777777" w:rsidR="00185E84" w:rsidRPr="007E4850" w:rsidRDefault="00185E84">
            <w:pPr>
              <w:spacing w:line="480" w:lineRule="auto"/>
              <w:jc w:val="center"/>
              <w:rPr>
                <w:i/>
                <w:color w:val="FF0000"/>
              </w:rPr>
            </w:pPr>
            <w:r w:rsidRPr="007E4850">
              <w:rPr>
                <w:i/>
                <w:color w:val="FF0000"/>
              </w:rPr>
              <w:t>Right</w:t>
            </w:r>
          </w:p>
        </w:tc>
        <w:tc>
          <w:tcPr>
            <w:tcW w:w="2311" w:type="dxa"/>
            <w:tcBorders>
              <w:top w:val="nil"/>
              <w:left w:val="nil"/>
              <w:bottom w:val="nil"/>
              <w:right w:val="nil"/>
            </w:tcBorders>
            <w:vAlign w:val="center"/>
            <w:hideMark/>
          </w:tcPr>
          <w:p w14:paraId="32C4DE58" w14:textId="77777777" w:rsidR="00185E84" w:rsidRPr="007E4850" w:rsidRDefault="00185E84">
            <w:pPr>
              <w:spacing w:line="480" w:lineRule="auto"/>
              <w:jc w:val="center"/>
              <w:rPr>
                <w:i/>
                <w:color w:val="FF0000"/>
              </w:rPr>
            </w:pPr>
            <w:r w:rsidRPr="007E4850">
              <w:rPr>
                <w:i/>
                <w:color w:val="FF0000"/>
              </w:rPr>
              <w:t>Large</w:t>
            </w:r>
          </w:p>
        </w:tc>
        <w:tc>
          <w:tcPr>
            <w:tcW w:w="1351" w:type="dxa"/>
            <w:tcBorders>
              <w:top w:val="nil"/>
              <w:left w:val="nil"/>
              <w:bottom w:val="nil"/>
              <w:right w:val="nil"/>
            </w:tcBorders>
            <w:vAlign w:val="center"/>
            <w:hideMark/>
          </w:tcPr>
          <w:p w14:paraId="45929369" w14:textId="77777777" w:rsidR="00185E84" w:rsidRPr="007E4850" w:rsidRDefault="00185E84">
            <w:pPr>
              <w:spacing w:line="480" w:lineRule="auto"/>
              <w:jc w:val="center"/>
              <w:rPr>
                <w:i/>
                <w:color w:val="FF0000"/>
              </w:rPr>
            </w:pPr>
            <w:r w:rsidRPr="007E4850">
              <w:rPr>
                <w:i/>
                <w:color w:val="FF0000"/>
              </w:rPr>
              <w:t>487.89</w:t>
            </w:r>
          </w:p>
        </w:tc>
        <w:tc>
          <w:tcPr>
            <w:tcW w:w="1579" w:type="dxa"/>
            <w:tcBorders>
              <w:top w:val="nil"/>
              <w:left w:val="nil"/>
              <w:bottom w:val="nil"/>
              <w:right w:val="nil"/>
            </w:tcBorders>
            <w:hideMark/>
          </w:tcPr>
          <w:p w14:paraId="232DFAE3" w14:textId="77777777" w:rsidR="00185E84" w:rsidRPr="007E4850" w:rsidRDefault="00185E84">
            <w:pPr>
              <w:spacing w:line="480" w:lineRule="auto"/>
              <w:jc w:val="center"/>
              <w:rPr>
                <w:i/>
                <w:color w:val="FF0000"/>
              </w:rPr>
            </w:pPr>
            <w:r w:rsidRPr="007E4850">
              <w:rPr>
                <w:i/>
                <w:color w:val="FF0000"/>
              </w:rPr>
              <w:t>5.08</w:t>
            </w:r>
          </w:p>
        </w:tc>
      </w:tr>
      <w:tr w:rsidR="007E4850" w:rsidRPr="007E4850" w14:paraId="00573220" w14:textId="77777777" w:rsidTr="00185E84">
        <w:trPr>
          <w:jc w:val="center"/>
        </w:trPr>
        <w:tc>
          <w:tcPr>
            <w:tcW w:w="1933" w:type="dxa"/>
            <w:tcBorders>
              <w:top w:val="nil"/>
              <w:left w:val="nil"/>
              <w:bottom w:val="single" w:sz="4" w:space="0" w:color="auto"/>
              <w:right w:val="nil"/>
            </w:tcBorders>
            <w:vAlign w:val="center"/>
            <w:hideMark/>
          </w:tcPr>
          <w:p w14:paraId="0506A5CC" w14:textId="77777777" w:rsidR="00185E84" w:rsidRPr="007E4850" w:rsidRDefault="00185E84">
            <w:pPr>
              <w:spacing w:line="480" w:lineRule="auto"/>
              <w:jc w:val="center"/>
              <w:rPr>
                <w:i/>
                <w:color w:val="FF0000"/>
                <w:sz w:val="22"/>
                <w:szCs w:val="22"/>
              </w:rPr>
            </w:pPr>
            <w:r w:rsidRPr="007E4850">
              <w:rPr>
                <w:i/>
                <w:color w:val="FF0000"/>
              </w:rPr>
              <w:t>Incongruent</w:t>
            </w:r>
          </w:p>
        </w:tc>
        <w:tc>
          <w:tcPr>
            <w:tcW w:w="1852" w:type="dxa"/>
            <w:tcBorders>
              <w:top w:val="nil"/>
              <w:left w:val="nil"/>
              <w:bottom w:val="single" w:sz="4" w:space="0" w:color="auto"/>
              <w:right w:val="nil"/>
            </w:tcBorders>
            <w:vAlign w:val="center"/>
            <w:hideMark/>
          </w:tcPr>
          <w:p w14:paraId="6B1346D8" w14:textId="77777777" w:rsidR="00185E84" w:rsidRPr="007E4850" w:rsidRDefault="00185E84">
            <w:pPr>
              <w:spacing w:line="480" w:lineRule="auto"/>
              <w:jc w:val="center"/>
              <w:rPr>
                <w:i/>
                <w:color w:val="FF0000"/>
              </w:rPr>
            </w:pPr>
            <w:r w:rsidRPr="007E4850">
              <w:rPr>
                <w:i/>
                <w:color w:val="FF0000"/>
              </w:rPr>
              <w:t>Right</w:t>
            </w:r>
          </w:p>
        </w:tc>
        <w:tc>
          <w:tcPr>
            <w:tcW w:w="2311" w:type="dxa"/>
            <w:tcBorders>
              <w:top w:val="nil"/>
              <w:left w:val="nil"/>
              <w:bottom w:val="single" w:sz="4" w:space="0" w:color="auto"/>
              <w:right w:val="nil"/>
            </w:tcBorders>
            <w:vAlign w:val="center"/>
            <w:hideMark/>
          </w:tcPr>
          <w:p w14:paraId="5D91AE19" w14:textId="77777777" w:rsidR="00185E84" w:rsidRPr="007E4850" w:rsidRDefault="00185E84">
            <w:pPr>
              <w:spacing w:line="480" w:lineRule="auto"/>
              <w:jc w:val="center"/>
              <w:rPr>
                <w:i/>
                <w:color w:val="FF0000"/>
              </w:rPr>
            </w:pPr>
            <w:r w:rsidRPr="007E4850">
              <w:rPr>
                <w:i/>
                <w:color w:val="FF0000"/>
              </w:rPr>
              <w:t>Small</w:t>
            </w:r>
          </w:p>
        </w:tc>
        <w:tc>
          <w:tcPr>
            <w:tcW w:w="1351" w:type="dxa"/>
            <w:tcBorders>
              <w:top w:val="nil"/>
              <w:left w:val="nil"/>
              <w:bottom w:val="single" w:sz="4" w:space="0" w:color="auto"/>
              <w:right w:val="nil"/>
            </w:tcBorders>
            <w:vAlign w:val="center"/>
            <w:hideMark/>
          </w:tcPr>
          <w:p w14:paraId="38D0E8FF" w14:textId="77777777" w:rsidR="00185E84" w:rsidRPr="007E4850" w:rsidRDefault="00185E84">
            <w:pPr>
              <w:spacing w:line="480" w:lineRule="auto"/>
              <w:jc w:val="center"/>
              <w:rPr>
                <w:i/>
                <w:color w:val="FF0000"/>
              </w:rPr>
            </w:pPr>
            <w:r w:rsidRPr="007E4850">
              <w:rPr>
                <w:i/>
                <w:color w:val="FF0000"/>
              </w:rPr>
              <w:t>507.72</w:t>
            </w:r>
          </w:p>
        </w:tc>
        <w:tc>
          <w:tcPr>
            <w:tcW w:w="1579" w:type="dxa"/>
            <w:tcBorders>
              <w:top w:val="nil"/>
              <w:left w:val="nil"/>
              <w:bottom w:val="single" w:sz="4" w:space="0" w:color="auto"/>
              <w:right w:val="nil"/>
            </w:tcBorders>
            <w:hideMark/>
          </w:tcPr>
          <w:p w14:paraId="41875867" w14:textId="77777777" w:rsidR="00185E84" w:rsidRPr="007E4850" w:rsidRDefault="00185E84">
            <w:pPr>
              <w:spacing w:line="480" w:lineRule="auto"/>
              <w:jc w:val="center"/>
              <w:rPr>
                <w:i/>
                <w:color w:val="FF0000"/>
              </w:rPr>
            </w:pPr>
            <w:r w:rsidRPr="007E4850">
              <w:rPr>
                <w:i/>
                <w:color w:val="FF0000"/>
              </w:rPr>
              <w:t>5.36</w:t>
            </w:r>
          </w:p>
        </w:tc>
      </w:tr>
    </w:tbl>
    <w:p w14:paraId="14AE5D00" w14:textId="77777777" w:rsidR="0064166D" w:rsidRPr="007E4850" w:rsidRDefault="0064166D" w:rsidP="00185E84">
      <w:pPr>
        <w:spacing w:line="480" w:lineRule="auto"/>
        <w:rPr>
          <w:color w:val="FF0000"/>
        </w:rPr>
      </w:pPr>
    </w:p>
    <w:sectPr w:rsidR="0064166D" w:rsidRPr="007E4850" w:rsidSect="00FD78C5">
      <w:footerReference w:type="default" r:id="rId33"/>
      <w:pgSz w:w="11900" w:h="16840"/>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1E6FD7" w14:textId="77777777" w:rsidR="001B0C69" w:rsidRDefault="001B0C69" w:rsidP="00C81F21">
      <w:r>
        <w:separator/>
      </w:r>
    </w:p>
  </w:endnote>
  <w:endnote w:type="continuationSeparator" w:id="0">
    <w:p w14:paraId="272BA06C" w14:textId="77777777" w:rsidR="001B0C69" w:rsidRDefault="001B0C69" w:rsidP="00C81F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dvOTf9433e2d">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120893"/>
      <w:docPartObj>
        <w:docPartGallery w:val="Page Numbers (Bottom of Page)"/>
        <w:docPartUnique/>
      </w:docPartObj>
    </w:sdtPr>
    <w:sdtEndPr/>
    <w:sdtContent>
      <w:sdt>
        <w:sdtPr>
          <w:id w:val="-1769616900"/>
          <w:docPartObj>
            <w:docPartGallery w:val="Page Numbers (Top of Page)"/>
            <w:docPartUnique/>
          </w:docPartObj>
        </w:sdtPr>
        <w:sdtEndPr/>
        <w:sdtContent>
          <w:p w14:paraId="529F4C22" w14:textId="082C33E7" w:rsidR="00681A4D" w:rsidRDefault="00681A4D">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10</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22</w:t>
            </w:r>
            <w:r>
              <w:rPr>
                <w:b/>
                <w:bCs/>
              </w:rPr>
              <w:fldChar w:fldCharType="end"/>
            </w:r>
          </w:p>
        </w:sdtContent>
      </w:sdt>
    </w:sdtContent>
  </w:sdt>
  <w:p w14:paraId="406EB901" w14:textId="77777777" w:rsidR="00681A4D" w:rsidRDefault="00681A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310CF3" w14:textId="77777777" w:rsidR="001B0C69" w:rsidRDefault="001B0C69" w:rsidP="00C81F21">
      <w:r>
        <w:separator/>
      </w:r>
    </w:p>
  </w:footnote>
  <w:footnote w:type="continuationSeparator" w:id="0">
    <w:p w14:paraId="6C14D71B" w14:textId="77777777" w:rsidR="001B0C69" w:rsidRDefault="001B0C69" w:rsidP="00C81F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72DE6"/>
    <w:multiLevelType w:val="hybridMultilevel"/>
    <w:tmpl w:val="BF1C3EEA"/>
    <w:lvl w:ilvl="0" w:tplc="42E6E66E">
      <w:start w:val="3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6D4D73"/>
    <w:multiLevelType w:val="hybridMultilevel"/>
    <w:tmpl w:val="94809FD8"/>
    <w:lvl w:ilvl="0" w:tplc="DDC8CCBA">
      <w:start w:val="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47E485B"/>
    <w:multiLevelType w:val="hybridMultilevel"/>
    <w:tmpl w:val="36EED06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ourtney Goodridge">
    <w15:presenceInfo w15:providerId="AD" w15:userId="S::psccgoo@leeds.ac.uk::3ac3fdc4-36d5-483e-9bc7-40863f000f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B79"/>
    <w:rsid w:val="00002AFA"/>
    <w:rsid w:val="0000313C"/>
    <w:rsid w:val="0000332E"/>
    <w:rsid w:val="0000421C"/>
    <w:rsid w:val="00005045"/>
    <w:rsid w:val="000208D5"/>
    <w:rsid w:val="00020BCC"/>
    <w:rsid w:val="000214B5"/>
    <w:rsid w:val="00024A16"/>
    <w:rsid w:val="00026360"/>
    <w:rsid w:val="00030EEF"/>
    <w:rsid w:val="00031C1D"/>
    <w:rsid w:val="00035186"/>
    <w:rsid w:val="000363A3"/>
    <w:rsid w:val="000469F6"/>
    <w:rsid w:val="00047B72"/>
    <w:rsid w:val="0005064E"/>
    <w:rsid w:val="00064783"/>
    <w:rsid w:val="000713ED"/>
    <w:rsid w:val="00074EAF"/>
    <w:rsid w:val="00075FC6"/>
    <w:rsid w:val="00076791"/>
    <w:rsid w:val="0007742B"/>
    <w:rsid w:val="00081CBC"/>
    <w:rsid w:val="00083748"/>
    <w:rsid w:val="000847F9"/>
    <w:rsid w:val="000870FB"/>
    <w:rsid w:val="0009358D"/>
    <w:rsid w:val="00094FF9"/>
    <w:rsid w:val="000960FA"/>
    <w:rsid w:val="00096E7B"/>
    <w:rsid w:val="000A0A45"/>
    <w:rsid w:val="000A17AF"/>
    <w:rsid w:val="000A344C"/>
    <w:rsid w:val="000A773F"/>
    <w:rsid w:val="000A7B08"/>
    <w:rsid w:val="000B26FE"/>
    <w:rsid w:val="000B2948"/>
    <w:rsid w:val="000B75F0"/>
    <w:rsid w:val="000C09D1"/>
    <w:rsid w:val="000C0BB1"/>
    <w:rsid w:val="000C0F9E"/>
    <w:rsid w:val="000C2204"/>
    <w:rsid w:val="000C288D"/>
    <w:rsid w:val="000C696A"/>
    <w:rsid w:val="000D1E21"/>
    <w:rsid w:val="000D3DFA"/>
    <w:rsid w:val="000D5FCD"/>
    <w:rsid w:val="000E15D8"/>
    <w:rsid w:val="000E3A0D"/>
    <w:rsid w:val="000E65DC"/>
    <w:rsid w:val="000F1042"/>
    <w:rsid w:val="000F363E"/>
    <w:rsid w:val="000F7F87"/>
    <w:rsid w:val="00104037"/>
    <w:rsid w:val="0011538C"/>
    <w:rsid w:val="00115564"/>
    <w:rsid w:val="00120251"/>
    <w:rsid w:val="001227D4"/>
    <w:rsid w:val="00126AC1"/>
    <w:rsid w:val="00130212"/>
    <w:rsid w:val="00132E22"/>
    <w:rsid w:val="00134655"/>
    <w:rsid w:val="001347F8"/>
    <w:rsid w:val="00134CED"/>
    <w:rsid w:val="0013771C"/>
    <w:rsid w:val="00145269"/>
    <w:rsid w:val="00145EED"/>
    <w:rsid w:val="00146106"/>
    <w:rsid w:val="001473AD"/>
    <w:rsid w:val="001473FE"/>
    <w:rsid w:val="0015263F"/>
    <w:rsid w:val="00152EDD"/>
    <w:rsid w:val="001550EC"/>
    <w:rsid w:val="00156775"/>
    <w:rsid w:val="00157BE7"/>
    <w:rsid w:val="001638D0"/>
    <w:rsid w:val="0016647D"/>
    <w:rsid w:val="00170746"/>
    <w:rsid w:val="00175049"/>
    <w:rsid w:val="00175837"/>
    <w:rsid w:val="00177654"/>
    <w:rsid w:val="00184BB1"/>
    <w:rsid w:val="00185E84"/>
    <w:rsid w:val="00186997"/>
    <w:rsid w:val="00194D95"/>
    <w:rsid w:val="00195ECC"/>
    <w:rsid w:val="001A160A"/>
    <w:rsid w:val="001A188A"/>
    <w:rsid w:val="001A696B"/>
    <w:rsid w:val="001A7609"/>
    <w:rsid w:val="001B0A80"/>
    <w:rsid w:val="001B0C69"/>
    <w:rsid w:val="001B0D20"/>
    <w:rsid w:val="001B3AFE"/>
    <w:rsid w:val="001B4B0B"/>
    <w:rsid w:val="001B597F"/>
    <w:rsid w:val="001C1BD3"/>
    <w:rsid w:val="001C533C"/>
    <w:rsid w:val="001C7DAE"/>
    <w:rsid w:val="001D02B0"/>
    <w:rsid w:val="001D06D9"/>
    <w:rsid w:val="001D1F95"/>
    <w:rsid w:val="001D2B12"/>
    <w:rsid w:val="001D5CB6"/>
    <w:rsid w:val="001E1AB5"/>
    <w:rsid w:val="001E1D67"/>
    <w:rsid w:val="001E45C7"/>
    <w:rsid w:val="001E467B"/>
    <w:rsid w:val="001E653C"/>
    <w:rsid w:val="001F6139"/>
    <w:rsid w:val="0020701A"/>
    <w:rsid w:val="00212ECD"/>
    <w:rsid w:val="00213751"/>
    <w:rsid w:val="00215C30"/>
    <w:rsid w:val="002224F2"/>
    <w:rsid w:val="0022376E"/>
    <w:rsid w:val="00223841"/>
    <w:rsid w:val="002239C4"/>
    <w:rsid w:val="00226116"/>
    <w:rsid w:val="00227C20"/>
    <w:rsid w:val="00230AC5"/>
    <w:rsid w:val="00233D40"/>
    <w:rsid w:val="00234E1F"/>
    <w:rsid w:val="00235C08"/>
    <w:rsid w:val="0024292A"/>
    <w:rsid w:val="00242B39"/>
    <w:rsid w:val="00246D18"/>
    <w:rsid w:val="002512C7"/>
    <w:rsid w:val="00251F86"/>
    <w:rsid w:val="00254D40"/>
    <w:rsid w:val="00255F7F"/>
    <w:rsid w:val="0025602E"/>
    <w:rsid w:val="00256A5F"/>
    <w:rsid w:val="00271741"/>
    <w:rsid w:val="002773DB"/>
    <w:rsid w:val="00280A2A"/>
    <w:rsid w:val="00280FD2"/>
    <w:rsid w:val="00281377"/>
    <w:rsid w:val="00283274"/>
    <w:rsid w:val="00283789"/>
    <w:rsid w:val="00285898"/>
    <w:rsid w:val="00291876"/>
    <w:rsid w:val="00292136"/>
    <w:rsid w:val="002946B1"/>
    <w:rsid w:val="00295182"/>
    <w:rsid w:val="002A175B"/>
    <w:rsid w:val="002A3A98"/>
    <w:rsid w:val="002A6955"/>
    <w:rsid w:val="002B1752"/>
    <w:rsid w:val="002B4831"/>
    <w:rsid w:val="002B605D"/>
    <w:rsid w:val="002B60C7"/>
    <w:rsid w:val="002B6FA9"/>
    <w:rsid w:val="002B7D79"/>
    <w:rsid w:val="002C0805"/>
    <w:rsid w:val="002C490E"/>
    <w:rsid w:val="002D3A56"/>
    <w:rsid w:val="002D58E4"/>
    <w:rsid w:val="002D75C5"/>
    <w:rsid w:val="002E1767"/>
    <w:rsid w:val="002E2CA9"/>
    <w:rsid w:val="002E48AF"/>
    <w:rsid w:val="002E5F1D"/>
    <w:rsid w:val="002E6724"/>
    <w:rsid w:val="002F3672"/>
    <w:rsid w:val="00302EF3"/>
    <w:rsid w:val="00303E2E"/>
    <w:rsid w:val="003067C0"/>
    <w:rsid w:val="00310247"/>
    <w:rsid w:val="0031085A"/>
    <w:rsid w:val="00313B68"/>
    <w:rsid w:val="00314832"/>
    <w:rsid w:val="00317AF9"/>
    <w:rsid w:val="00317B24"/>
    <w:rsid w:val="00317FED"/>
    <w:rsid w:val="003242FD"/>
    <w:rsid w:val="00325DBE"/>
    <w:rsid w:val="00327C82"/>
    <w:rsid w:val="003309D6"/>
    <w:rsid w:val="00332D78"/>
    <w:rsid w:val="00333B7D"/>
    <w:rsid w:val="00333D91"/>
    <w:rsid w:val="0034580A"/>
    <w:rsid w:val="0034664F"/>
    <w:rsid w:val="00350315"/>
    <w:rsid w:val="00350DA7"/>
    <w:rsid w:val="00350F9E"/>
    <w:rsid w:val="0035186B"/>
    <w:rsid w:val="0035364B"/>
    <w:rsid w:val="003536C0"/>
    <w:rsid w:val="00357407"/>
    <w:rsid w:val="00361ABC"/>
    <w:rsid w:val="00362CD5"/>
    <w:rsid w:val="003642B3"/>
    <w:rsid w:val="00365B01"/>
    <w:rsid w:val="00365B26"/>
    <w:rsid w:val="003735C2"/>
    <w:rsid w:val="003737D5"/>
    <w:rsid w:val="0037446D"/>
    <w:rsid w:val="00374A77"/>
    <w:rsid w:val="00375E95"/>
    <w:rsid w:val="0037777C"/>
    <w:rsid w:val="0038126F"/>
    <w:rsid w:val="0038433C"/>
    <w:rsid w:val="00385477"/>
    <w:rsid w:val="00386792"/>
    <w:rsid w:val="00390744"/>
    <w:rsid w:val="00392649"/>
    <w:rsid w:val="0039772E"/>
    <w:rsid w:val="003A3925"/>
    <w:rsid w:val="003A3F14"/>
    <w:rsid w:val="003A6F3C"/>
    <w:rsid w:val="003B7FF9"/>
    <w:rsid w:val="003C695B"/>
    <w:rsid w:val="003D0545"/>
    <w:rsid w:val="003D4448"/>
    <w:rsid w:val="003D7CCD"/>
    <w:rsid w:val="003D7EB7"/>
    <w:rsid w:val="003E3175"/>
    <w:rsid w:val="003E39EC"/>
    <w:rsid w:val="003E78A1"/>
    <w:rsid w:val="003F5972"/>
    <w:rsid w:val="003F6A86"/>
    <w:rsid w:val="003F711C"/>
    <w:rsid w:val="0040130E"/>
    <w:rsid w:val="0040271F"/>
    <w:rsid w:val="0040615C"/>
    <w:rsid w:val="004063FB"/>
    <w:rsid w:val="00406839"/>
    <w:rsid w:val="00407B8A"/>
    <w:rsid w:val="0041276E"/>
    <w:rsid w:val="00421ECF"/>
    <w:rsid w:val="00432B05"/>
    <w:rsid w:val="00434B2E"/>
    <w:rsid w:val="00437989"/>
    <w:rsid w:val="00441104"/>
    <w:rsid w:val="00442172"/>
    <w:rsid w:val="00442A36"/>
    <w:rsid w:val="00446417"/>
    <w:rsid w:val="004467DB"/>
    <w:rsid w:val="00452F6E"/>
    <w:rsid w:val="00455914"/>
    <w:rsid w:val="00460779"/>
    <w:rsid w:val="00460B99"/>
    <w:rsid w:val="004615DF"/>
    <w:rsid w:val="00461A86"/>
    <w:rsid w:val="00462527"/>
    <w:rsid w:val="00464E7F"/>
    <w:rsid w:val="00466B9D"/>
    <w:rsid w:val="00466C63"/>
    <w:rsid w:val="004720AF"/>
    <w:rsid w:val="00485F5A"/>
    <w:rsid w:val="00487C72"/>
    <w:rsid w:val="00490541"/>
    <w:rsid w:val="00492BE3"/>
    <w:rsid w:val="004936D7"/>
    <w:rsid w:val="004962E5"/>
    <w:rsid w:val="00497697"/>
    <w:rsid w:val="004A2D08"/>
    <w:rsid w:val="004A376D"/>
    <w:rsid w:val="004A588E"/>
    <w:rsid w:val="004B2583"/>
    <w:rsid w:val="004B2AE5"/>
    <w:rsid w:val="004B2FF5"/>
    <w:rsid w:val="004B642B"/>
    <w:rsid w:val="004B6629"/>
    <w:rsid w:val="004B7B31"/>
    <w:rsid w:val="004C050A"/>
    <w:rsid w:val="004C1177"/>
    <w:rsid w:val="004C1A8E"/>
    <w:rsid w:val="004C4E74"/>
    <w:rsid w:val="004C6CA4"/>
    <w:rsid w:val="004C79A2"/>
    <w:rsid w:val="004D0F6C"/>
    <w:rsid w:val="004D640E"/>
    <w:rsid w:val="004D6D88"/>
    <w:rsid w:val="004E1426"/>
    <w:rsid w:val="004E1FC5"/>
    <w:rsid w:val="004E2885"/>
    <w:rsid w:val="004E2D79"/>
    <w:rsid w:val="004E3165"/>
    <w:rsid w:val="004E5892"/>
    <w:rsid w:val="004F1675"/>
    <w:rsid w:val="004F1B67"/>
    <w:rsid w:val="004F70A4"/>
    <w:rsid w:val="00501DF8"/>
    <w:rsid w:val="00503ED3"/>
    <w:rsid w:val="00514CF1"/>
    <w:rsid w:val="005158B8"/>
    <w:rsid w:val="005212E3"/>
    <w:rsid w:val="00524632"/>
    <w:rsid w:val="00524F54"/>
    <w:rsid w:val="00526A96"/>
    <w:rsid w:val="005323B9"/>
    <w:rsid w:val="00532ADF"/>
    <w:rsid w:val="00533BD1"/>
    <w:rsid w:val="0053499D"/>
    <w:rsid w:val="0053549C"/>
    <w:rsid w:val="005363DE"/>
    <w:rsid w:val="00536850"/>
    <w:rsid w:val="005373F2"/>
    <w:rsid w:val="0054220E"/>
    <w:rsid w:val="0054393D"/>
    <w:rsid w:val="00544701"/>
    <w:rsid w:val="00550569"/>
    <w:rsid w:val="005523FE"/>
    <w:rsid w:val="005549C8"/>
    <w:rsid w:val="00563D48"/>
    <w:rsid w:val="0056525B"/>
    <w:rsid w:val="0057154D"/>
    <w:rsid w:val="0057189C"/>
    <w:rsid w:val="0057280D"/>
    <w:rsid w:val="00575AAD"/>
    <w:rsid w:val="00575E9C"/>
    <w:rsid w:val="005807C7"/>
    <w:rsid w:val="00580AB9"/>
    <w:rsid w:val="005819E7"/>
    <w:rsid w:val="0058294E"/>
    <w:rsid w:val="00584A7F"/>
    <w:rsid w:val="005926F5"/>
    <w:rsid w:val="00593FAB"/>
    <w:rsid w:val="00594BAA"/>
    <w:rsid w:val="005A0582"/>
    <w:rsid w:val="005A176F"/>
    <w:rsid w:val="005A1B9F"/>
    <w:rsid w:val="005A30D6"/>
    <w:rsid w:val="005A419C"/>
    <w:rsid w:val="005B268F"/>
    <w:rsid w:val="005C1793"/>
    <w:rsid w:val="005C372A"/>
    <w:rsid w:val="005C459B"/>
    <w:rsid w:val="005C4C98"/>
    <w:rsid w:val="005C5796"/>
    <w:rsid w:val="005C6E29"/>
    <w:rsid w:val="005C75F6"/>
    <w:rsid w:val="005C7991"/>
    <w:rsid w:val="005D5246"/>
    <w:rsid w:val="005D6029"/>
    <w:rsid w:val="005D6DA5"/>
    <w:rsid w:val="005E0779"/>
    <w:rsid w:val="005E1686"/>
    <w:rsid w:val="005E29E8"/>
    <w:rsid w:val="005E7C72"/>
    <w:rsid w:val="005F4A58"/>
    <w:rsid w:val="005F62DB"/>
    <w:rsid w:val="00601A0A"/>
    <w:rsid w:val="00606CFF"/>
    <w:rsid w:val="00610378"/>
    <w:rsid w:val="00614DE0"/>
    <w:rsid w:val="00615DD3"/>
    <w:rsid w:val="00616F9B"/>
    <w:rsid w:val="006223F5"/>
    <w:rsid w:val="00623852"/>
    <w:rsid w:val="00624184"/>
    <w:rsid w:val="0062574F"/>
    <w:rsid w:val="006270BC"/>
    <w:rsid w:val="00627481"/>
    <w:rsid w:val="006302DB"/>
    <w:rsid w:val="006321F6"/>
    <w:rsid w:val="006323E3"/>
    <w:rsid w:val="0063640C"/>
    <w:rsid w:val="0064166D"/>
    <w:rsid w:val="00646F2E"/>
    <w:rsid w:val="006477F1"/>
    <w:rsid w:val="006479D4"/>
    <w:rsid w:val="006544CF"/>
    <w:rsid w:val="0065691D"/>
    <w:rsid w:val="006629AD"/>
    <w:rsid w:val="00673F45"/>
    <w:rsid w:val="00675349"/>
    <w:rsid w:val="00680D42"/>
    <w:rsid w:val="0068145A"/>
    <w:rsid w:val="00681A4D"/>
    <w:rsid w:val="00682E93"/>
    <w:rsid w:val="006868D2"/>
    <w:rsid w:val="006905F8"/>
    <w:rsid w:val="006936B9"/>
    <w:rsid w:val="006947CB"/>
    <w:rsid w:val="006A1272"/>
    <w:rsid w:val="006B03E4"/>
    <w:rsid w:val="006B07D5"/>
    <w:rsid w:val="006B0C3E"/>
    <w:rsid w:val="006B1BDC"/>
    <w:rsid w:val="006B51DD"/>
    <w:rsid w:val="006C1747"/>
    <w:rsid w:val="006C3442"/>
    <w:rsid w:val="006C443B"/>
    <w:rsid w:val="006D03C7"/>
    <w:rsid w:val="006D0DE2"/>
    <w:rsid w:val="006D167C"/>
    <w:rsid w:val="006D2DF5"/>
    <w:rsid w:val="006D53F1"/>
    <w:rsid w:val="006D69BD"/>
    <w:rsid w:val="006D714F"/>
    <w:rsid w:val="006E34F4"/>
    <w:rsid w:val="006E76B6"/>
    <w:rsid w:val="006F00EF"/>
    <w:rsid w:val="006F0682"/>
    <w:rsid w:val="006F0C4E"/>
    <w:rsid w:val="006F3B17"/>
    <w:rsid w:val="00700E33"/>
    <w:rsid w:val="00701A84"/>
    <w:rsid w:val="007058E8"/>
    <w:rsid w:val="0070591B"/>
    <w:rsid w:val="00705F18"/>
    <w:rsid w:val="00707550"/>
    <w:rsid w:val="007107FE"/>
    <w:rsid w:val="00711904"/>
    <w:rsid w:val="00711E58"/>
    <w:rsid w:val="00713F45"/>
    <w:rsid w:val="007178C4"/>
    <w:rsid w:val="007207BD"/>
    <w:rsid w:val="007209B0"/>
    <w:rsid w:val="00720E24"/>
    <w:rsid w:val="00721D83"/>
    <w:rsid w:val="007242D5"/>
    <w:rsid w:val="00724583"/>
    <w:rsid w:val="0072591B"/>
    <w:rsid w:val="007271C6"/>
    <w:rsid w:val="00727223"/>
    <w:rsid w:val="00732D48"/>
    <w:rsid w:val="00737ACE"/>
    <w:rsid w:val="007400E5"/>
    <w:rsid w:val="00740CCF"/>
    <w:rsid w:val="00740DF1"/>
    <w:rsid w:val="007434A1"/>
    <w:rsid w:val="007466CF"/>
    <w:rsid w:val="00747B22"/>
    <w:rsid w:val="007513BE"/>
    <w:rsid w:val="00751B20"/>
    <w:rsid w:val="00761A3C"/>
    <w:rsid w:val="00762605"/>
    <w:rsid w:val="007633FF"/>
    <w:rsid w:val="00765BA4"/>
    <w:rsid w:val="00770A02"/>
    <w:rsid w:val="007738D6"/>
    <w:rsid w:val="0077548A"/>
    <w:rsid w:val="00783773"/>
    <w:rsid w:val="00785D85"/>
    <w:rsid w:val="00786900"/>
    <w:rsid w:val="00790ED7"/>
    <w:rsid w:val="007910EF"/>
    <w:rsid w:val="00791580"/>
    <w:rsid w:val="00791E9E"/>
    <w:rsid w:val="007950A6"/>
    <w:rsid w:val="007A018C"/>
    <w:rsid w:val="007A0A13"/>
    <w:rsid w:val="007A13F9"/>
    <w:rsid w:val="007A324E"/>
    <w:rsid w:val="007A58BD"/>
    <w:rsid w:val="007A7251"/>
    <w:rsid w:val="007B0165"/>
    <w:rsid w:val="007B1875"/>
    <w:rsid w:val="007B5B5E"/>
    <w:rsid w:val="007C2FF7"/>
    <w:rsid w:val="007C3CBA"/>
    <w:rsid w:val="007D6B90"/>
    <w:rsid w:val="007E0E7A"/>
    <w:rsid w:val="007E4621"/>
    <w:rsid w:val="007E4850"/>
    <w:rsid w:val="00802D52"/>
    <w:rsid w:val="00805C72"/>
    <w:rsid w:val="00810A0F"/>
    <w:rsid w:val="00813256"/>
    <w:rsid w:val="008137B7"/>
    <w:rsid w:val="00823795"/>
    <w:rsid w:val="00823F83"/>
    <w:rsid w:val="00824BBF"/>
    <w:rsid w:val="00825200"/>
    <w:rsid w:val="00832E4C"/>
    <w:rsid w:val="00835CA9"/>
    <w:rsid w:val="0083732D"/>
    <w:rsid w:val="00843189"/>
    <w:rsid w:val="00844F2E"/>
    <w:rsid w:val="008451EE"/>
    <w:rsid w:val="00845FBA"/>
    <w:rsid w:val="00846062"/>
    <w:rsid w:val="008467D1"/>
    <w:rsid w:val="00846831"/>
    <w:rsid w:val="00850FF6"/>
    <w:rsid w:val="00853524"/>
    <w:rsid w:val="00860984"/>
    <w:rsid w:val="0086200F"/>
    <w:rsid w:val="00871C06"/>
    <w:rsid w:val="00872879"/>
    <w:rsid w:val="0087529A"/>
    <w:rsid w:val="00875D81"/>
    <w:rsid w:val="008773AD"/>
    <w:rsid w:val="0088348D"/>
    <w:rsid w:val="00884C87"/>
    <w:rsid w:val="00884EBA"/>
    <w:rsid w:val="00891583"/>
    <w:rsid w:val="00892FF8"/>
    <w:rsid w:val="0089412A"/>
    <w:rsid w:val="008945D0"/>
    <w:rsid w:val="00896841"/>
    <w:rsid w:val="008A0F5B"/>
    <w:rsid w:val="008A45C8"/>
    <w:rsid w:val="008B1903"/>
    <w:rsid w:val="008B3636"/>
    <w:rsid w:val="008B7C35"/>
    <w:rsid w:val="008C1EF8"/>
    <w:rsid w:val="008C3A4B"/>
    <w:rsid w:val="008C3C66"/>
    <w:rsid w:val="008C57CB"/>
    <w:rsid w:val="008D04CF"/>
    <w:rsid w:val="008D2BE0"/>
    <w:rsid w:val="008D3223"/>
    <w:rsid w:val="008D705B"/>
    <w:rsid w:val="008E0C1D"/>
    <w:rsid w:val="008E0E64"/>
    <w:rsid w:val="008E1BEC"/>
    <w:rsid w:val="008E1D0E"/>
    <w:rsid w:val="008E38AF"/>
    <w:rsid w:val="008F09F4"/>
    <w:rsid w:val="008F1862"/>
    <w:rsid w:val="008F45D0"/>
    <w:rsid w:val="008F4E38"/>
    <w:rsid w:val="00901970"/>
    <w:rsid w:val="00901E7A"/>
    <w:rsid w:val="0090269B"/>
    <w:rsid w:val="0090299F"/>
    <w:rsid w:val="00903C34"/>
    <w:rsid w:val="00903E35"/>
    <w:rsid w:val="00906BE3"/>
    <w:rsid w:val="009113C4"/>
    <w:rsid w:val="00913B46"/>
    <w:rsid w:val="00916315"/>
    <w:rsid w:val="009221FD"/>
    <w:rsid w:val="009250CC"/>
    <w:rsid w:val="0092587C"/>
    <w:rsid w:val="00930393"/>
    <w:rsid w:val="0093749B"/>
    <w:rsid w:val="00944A6A"/>
    <w:rsid w:val="0094690C"/>
    <w:rsid w:val="00950FFF"/>
    <w:rsid w:val="00954FAF"/>
    <w:rsid w:val="0096374B"/>
    <w:rsid w:val="00963F33"/>
    <w:rsid w:val="009643A3"/>
    <w:rsid w:val="00965766"/>
    <w:rsid w:val="0096740D"/>
    <w:rsid w:val="00972598"/>
    <w:rsid w:val="0097297D"/>
    <w:rsid w:val="009735B2"/>
    <w:rsid w:val="00973755"/>
    <w:rsid w:val="00976394"/>
    <w:rsid w:val="009768C6"/>
    <w:rsid w:val="009822F5"/>
    <w:rsid w:val="00985D7E"/>
    <w:rsid w:val="0099117D"/>
    <w:rsid w:val="00997C31"/>
    <w:rsid w:val="009A1A60"/>
    <w:rsid w:val="009A29BB"/>
    <w:rsid w:val="009A54F9"/>
    <w:rsid w:val="009A6D77"/>
    <w:rsid w:val="009B0577"/>
    <w:rsid w:val="009B16DD"/>
    <w:rsid w:val="009B2105"/>
    <w:rsid w:val="009B2372"/>
    <w:rsid w:val="009B2C67"/>
    <w:rsid w:val="009B3B79"/>
    <w:rsid w:val="009C4331"/>
    <w:rsid w:val="009D28E8"/>
    <w:rsid w:val="009D4603"/>
    <w:rsid w:val="009D6F43"/>
    <w:rsid w:val="009D709C"/>
    <w:rsid w:val="009D7B7C"/>
    <w:rsid w:val="009F1AC0"/>
    <w:rsid w:val="009F279C"/>
    <w:rsid w:val="009F3DA9"/>
    <w:rsid w:val="009F6D1E"/>
    <w:rsid w:val="00A00020"/>
    <w:rsid w:val="00A03889"/>
    <w:rsid w:val="00A052A2"/>
    <w:rsid w:val="00A11C4C"/>
    <w:rsid w:val="00A15FA2"/>
    <w:rsid w:val="00A16BCC"/>
    <w:rsid w:val="00A17B5B"/>
    <w:rsid w:val="00A21745"/>
    <w:rsid w:val="00A23638"/>
    <w:rsid w:val="00A245A7"/>
    <w:rsid w:val="00A26F45"/>
    <w:rsid w:val="00A32AF9"/>
    <w:rsid w:val="00A402C0"/>
    <w:rsid w:val="00A450D8"/>
    <w:rsid w:val="00A46659"/>
    <w:rsid w:val="00A46D40"/>
    <w:rsid w:val="00A50B2B"/>
    <w:rsid w:val="00A513C1"/>
    <w:rsid w:val="00A523DC"/>
    <w:rsid w:val="00A52C1A"/>
    <w:rsid w:val="00A54FCC"/>
    <w:rsid w:val="00A56414"/>
    <w:rsid w:val="00A67C2D"/>
    <w:rsid w:val="00A70FA6"/>
    <w:rsid w:val="00A71222"/>
    <w:rsid w:val="00A7487D"/>
    <w:rsid w:val="00A804BB"/>
    <w:rsid w:val="00A82365"/>
    <w:rsid w:val="00A82992"/>
    <w:rsid w:val="00A82B04"/>
    <w:rsid w:val="00A85FC4"/>
    <w:rsid w:val="00A878AC"/>
    <w:rsid w:val="00A91CC8"/>
    <w:rsid w:val="00A91E9F"/>
    <w:rsid w:val="00A94999"/>
    <w:rsid w:val="00A97AE3"/>
    <w:rsid w:val="00AA1CBA"/>
    <w:rsid w:val="00AA478C"/>
    <w:rsid w:val="00AA64C5"/>
    <w:rsid w:val="00AB0FBC"/>
    <w:rsid w:val="00AB3A85"/>
    <w:rsid w:val="00AB7B41"/>
    <w:rsid w:val="00AC1D3A"/>
    <w:rsid w:val="00AC2702"/>
    <w:rsid w:val="00AC57A7"/>
    <w:rsid w:val="00AD360C"/>
    <w:rsid w:val="00AD386D"/>
    <w:rsid w:val="00AD4406"/>
    <w:rsid w:val="00AD5D40"/>
    <w:rsid w:val="00AD6C76"/>
    <w:rsid w:val="00AD79BC"/>
    <w:rsid w:val="00AE13D2"/>
    <w:rsid w:val="00AE1889"/>
    <w:rsid w:val="00AE3544"/>
    <w:rsid w:val="00AE392E"/>
    <w:rsid w:val="00AE5AEB"/>
    <w:rsid w:val="00AE7CE4"/>
    <w:rsid w:val="00AF084F"/>
    <w:rsid w:val="00AF195B"/>
    <w:rsid w:val="00AF78E0"/>
    <w:rsid w:val="00B00103"/>
    <w:rsid w:val="00B00898"/>
    <w:rsid w:val="00B022BD"/>
    <w:rsid w:val="00B02557"/>
    <w:rsid w:val="00B02DC3"/>
    <w:rsid w:val="00B02E72"/>
    <w:rsid w:val="00B0357D"/>
    <w:rsid w:val="00B11511"/>
    <w:rsid w:val="00B11EFF"/>
    <w:rsid w:val="00B1349D"/>
    <w:rsid w:val="00B1580F"/>
    <w:rsid w:val="00B305AA"/>
    <w:rsid w:val="00B32584"/>
    <w:rsid w:val="00B349FB"/>
    <w:rsid w:val="00B34DBF"/>
    <w:rsid w:val="00B36319"/>
    <w:rsid w:val="00B371F3"/>
    <w:rsid w:val="00B4132A"/>
    <w:rsid w:val="00B475EE"/>
    <w:rsid w:val="00B510A5"/>
    <w:rsid w:val="00B55421"/>
    <w:rsid w:val="00B555D3"/>
    <w:rsid w:val="00B601AE"/>
    <w:rsid w:val="00B62AE3"/>
    <w:rsid w:val="00B63471"/>
    <w:rsid w:val="00B64435"/>
    <w:rsid w:val="00B66097"/>
    <w:rsid w:val="00B67C76"/>
    <w:rsid w:val="00B72011"/>
    <w:rsid w:val="00B80D53"/>
    <w:rsid w:val="00B91B2B"/>
    <w:rsid w:val="00B94FF4"/>
    <w:rsid w:val="00B97A2B"/>
    <w:rsid w:val="00BA33E4"/>
    <w:rsid w:val="00BA37CC"/>
    <w:rsid w:val="00BA6BDD"/>
    <w:rsid w:val="00BA7178"/>
    <w:rsid w:val="00BB03DE"/>
    <w:rsid w:val="00BB56D0"/>
    <w:rsid w:val="00BC0B8B"/>
    <w:rsid w:val="00BC380B"/>
    <w:rsid w:val="00BC3AB9"/>
    <w:rsid w:val="00BC4F57"/>
    <w:rsid w:val="00BD19DE"/>
    <w:rsid w:val="00BD416D"/>
    <w:rsid w:val="00BD4687"/>
    <w:rsid w:val="00BD64FA"/>
    <w:rsid w:val="00BD6EEB"/>
    <w:rsid w:val="00BE4855"/>
    <w:rsid w:val="00BF4F69"/>
    <w:rsid w:val="00BF558A"/>
    <w:rsid w:val="00BF5A30"/>
    <w:rsid w:val="00BF6F77"/>
    <w:rsid w:val="00C021C4"/>
    <w:rsid w:val="00C02D02"/>
    <w:rsid w:val="00C05FDA"/>
    <w:rsid w:val="00C06F27"/>
    <w:rsid w:val="00C119C6"/>
    <w:rsid w:val="00C153AE"/>
    <w:rsid w:val="00C22C94"/>
    <w:rsid w:val="00C238F7"/>
    <w:rsid w:val="00C24442"/>
    <w:rsid w:val="00C313C9"/>
    <w:rsid w:val="00C31B8F"/>
    <w:rsid w:val="00C31C97"/>
    <w:rsid w:val="00C31FBF"/>
    <w:rsid w:val="00C4214F"/>
    <w:rsid w:val="00C448DC"/>
    <w:rsid w:val="00C45DED"/>
    <w:rsid w:val="00C548E2"/>
    <w:rsid w:val="00C56F6E"/>
    <w:rsid w:val="00C62C75"/>
    <w:rsid w:val="00C65DD7"/>
    <w:rsid w:val="00C66BD2"/>
    <w:rsid w:val="00C73119"/>
    <w:rsid w:val="00C75D6D"/>
    <w:rsid w:val="00C801AB"/>
    <w:rsid w:val="00C819E1"/>
    <w:rsid w:val="00C81F21"/>
    <w:rsid w:val="00C832BB"/>
    <w:rsid w:val="00C90F77"/>
    <w:rsid w:val="00C91120"/>
    <w:rsid w:val="00C97097"/>
    <w:rsid w:val="00CA62FE"/>
    <w:rsid w:val="00CA683F"/>
    <w:rsid w:val="00CA73CF"/>
    <w:rsid w:val="00CB230D"/>
    <w:rsid w:val="00CB2F7F"/>
    <w:rsid w:val="00CB4166"/>
    <w:rsid w:val="00CB5152"/>
    <w:rsid w:val="00CC339C"/>
    <w:rsid w:val="00CC7D4E"/>
    <w:rsid w:val="00CD12AB"/>
    <w:rsid w:val="00CD447A"/>
    <w:rsid w:val="00CE1106"/>
    <w:rsid w:val="00CE128A"/>
    <w:rsid w:val="00CE38C8"/>
    <w:rsid w:val="00CE7239"/>
    <w:rsid w:val="00CF1402"/>
    <w:rsid w:val="00CF3CCD"/>
    <w:rsid w:val="00CF49D1"/>
    <w:rsid w:val="00CF4F00"/>
    <w:rsid w:val="00CF6117"/>
    <w:rsid w:val="00D00BF9"/>
    <w:rsid w:val="00D019A9"/>
    <w:rsid w:val="00D03326"/>
    <w:rsid w:val="00D06281"/>
    <w:rsid w:val="00D06C33"/>
    <w:rsid w:val="00D0764C"/>
    <w:rsid w:val="00D10370"/>
    <w:rsid w:val="00D10574"/>
    <w:rsid w:val="00D13AB0"/>
    <w:rsid w:val="00D158FF"/>
    <w:rsid w:val="00D20E16"/>
    <w:rsid w:val="00D24621"/>
    <w:rsid w:val="00D270DE"/>
    <w:rsid w:val="00D27AF3"/>
    <w:rsid w:val="00D27D24"/>
    <w:rsid w:val="00D3028D"/>
    <w:rsid w:val="00D402A8"/>
    <w:rsid w:val="00D40B6C"/>
    <w:rsid w:val="00D4444F"/>
    <w:rsid w:val="00D4455B"/>
    <w:rsid w:val="00D4762E"/>
    <w:rsid w:val="00D50F32"/>
    <w:rsid w:val="00D537E8"/>
    <w:rsid w:val="00D53DFE"/>
    <w:rsid w:val="00D55648"/>
    <w:rsid w:val="00D631D6"/>
    <w:rsid w:val="00D65D17"/>
    <w:rsid w:val="00D67916"/>
    <w:rsid w:val="00D74676"/>
    <w:rsid w:val="00D815BF"/>
    <w:rsid w:val="00D86AFE"/>
    <w:rsid w:val="00D90A1F"/>
    <w:rsid w:val="00D90F0C"/>
    <w:rsid w:val="00D93121"/>
    <w:rsid w:val="00D93361"/>
    <w:rsid w:val="00D940CB"/>
    <w:rsid w:val="00D9709A"/>
    <w:rsid w:val="00DA2879"/>
    <w:rsid w:val="00DA6650"/>
    <w:rsid w:val="00DA6713"/>
    <w:rsid w:val="00DA7CFF"/>
    <w:rsid w:val="00DB2F53"/>
    <w:rsid w:val="00DB365F"/>
    <w:rsid w:val="00DC18C8"/>
    <w:rsid w:val="00DC5738"/>
    <w:rsid w:val="00DC58E9"/>
    <w:rsid w:val="00DC7A77"/>
    <w:rsid w:val="00DD0E7C"/>
    <w:rsid w:val="00DD2596"/>
    <w:rsid w:val="00DD259D"/>
    <w:rsid w:val="00DE34D2"/>
    <w:rsid w:val="00DF0E7C"/>
    <w:rsid w:val="00DF1222"/>
    <w:rsid w:val="00DF29D4"/>
    <w:rsid w:val="00DF3BD3"/>
    <w:rsid w:val="00DF5F94"/>
    <w:rsid w:val="00E01646"/>
    <w:rsid w:val="00E01983"/>
    <w:rsid w:val="00E10531"/>
    <w:rsid w:val="00E1707B"/>
    <w:rsid w:val="00E174CD"/>
    <w:rsid w:val="00E253E0"/>
    <w:rsid w:val="00E2620E"/>
    <w:rsid w:val="00E27CB0"/>
    <w:rsid w:val="00E324AB"/>
    <w:rsid w:val="00E35BD0"/>
    <w:rsid w:val="00E36012"/>
    <w:rsid w:val="00E37E20"/>
    <w:rsid w:val="00E40403"/>
    <w:rsid w:val="00E40E96"/>
    <w:rsid w:val="00E43DC9"/>
    <w:rsid w:val="00E45166"/>
    <w:rsid w:val="00E455D9"/>
    <w:rsid w:val="00E51710"/>
    <w:rsid w:val="00E550C7"/>
    <w:rsid w:val="00E56304"/>
    <w:rsid w:val="00E56C3F"/>
    <w:rsid w:val="00E6153E"/>
    <w:rsid w:val="00E617B6"/>
    <w:rsid w:val="00E61F4F"/>
    <w:rsid w:val="00E64926"/>
    <w:rsid w:val="00E65BEF"/>
    <w:rsid w:val="00E707E0"/>
    <w:rsid w:val="00E741C4"/>
    <w:rsid w:val="00E74932"/>
    <w:rsid w:val="00E76DEC"/>
    <w:rsid w:val="00E84A2B"/>
    <w:rsid w:val="00E93E16"/>
    <w:rsid w:val="00E95B51"/>
    <w:rsid w:val="00EA1BBC"/>
    <w:rsid w:val="00EA2060"/>
    <w:rsid w:val="00EA314C"/>
    <w:rsid w:val="00EA4BBC"/>
    <w:rsid w:val="00EA54CA"/>
    <w:rsid w:val="00EA5E43"/>
    <w:rsid w:val="00EB16D0"/>
    <w:rsid w:val="00EB1D33"/>
    <w:rsid w:val="00EB224E"/>
    <w:rsid w:val="00EB6FDD"/>
    <w:rsid w:val="00EC1846"/>
    <w:rsid w:val="00EC27D4"/>
    <w:rsid w:val="00EC4051"/>
    <w:rsid w:val="00EC7ACD"/>
    <w:rsid w:val="00ED1AE3"/>
    <w:rsid w:val="00EE1095"/>
    <w:rsid w:val="00EE1C9F"/>
    <w:rsid w:val="00EE2C6B"/>
    <w:rsid w:val="00EE4283"/>
    <w:rsid w:val="00EF1682"/>
    <w:rsid w:val="00EF282E"/>
    <w:rsid w:val="00EF2A3B"/>
    <w:rsid w:val="00EF4255"/>
    <w:rsid w:val="00F026C4"/>
    <w:rsid w:val="00F0657D"/>
    <w:rsid w:val="00F10939"/>
    <w:rsid w:val="00F10EE0"/>
    <w:rsid w:val="00F12B58"/>
    <w:rsid w:val="00F13585"/>
    <w:rsid w:val="00F14252"/>
    <w:rsid w:val="00F17086"/>
    <w:rsid w:val="00F22B21"/>
    <w:rsid w:val="00F278BE"/>
    <w:rsid w:val="00F37F1E"/>
    <w:rsid w:val="00F43B4E"/>
    <w:rsid w:val="00F52134"/>
    <w:rsid w:val="00F53C06"/>
    <w:rsid w:val="00F55C63"/>
    <w:rsid w:val="00F5658E"/>
    <w:rsid w:val="00F60365"/>
    <w:rsid w:val="00F612B6"/>
    <w:rsid w:val="00F615B0"/>
    <w:rsid w:val="00F61EA9"/>
    <w:rsid w:val="00F630E2"/>
    <w:rsid w:val="00F649BF"/>
    <w:rsid w:val="00F64A92"/>
    <w:rsid w:val="00F65379"/>
    <w:rsid w:val="00F66F64"/>
    <w:rsid w:val="00F73C7D"/>
    <w:rsid w:val="00F74822"/>
    <w:rsid w:val="00F76110"/>
    <w:rsid w:val="00F7697A"/>
    <w:rsid w:val="00F81817"/>
    <w:rsid w:val="00F845D1"/>
    <w:rsid w:val="00F871F9"/>
    <w:rsid w:val="00F87C4F"/>
    <w:rsid w:val="00F9307E"/>
    <w:rsid w:val="00F958EB"/>
    <w:rsid w:val="00FA12FC"/>
    <w:rsid w:val="00FA1E19"/>
    <w:rsid w:val="00FA42C3"/>
    <w:rsid w:val="00FA55FC"/>
    <w:rsid w:val="00FA56C7"/>
    <w:rsid w:val="00FA67D5"/>
    <w:rsid w:val="00FA74AD"/>
    <w:rsid w:val="00FB08D7"/>
    <w:rsid w:val="00FB2ABD"/>
    <w:rsid w:val="00FB55D5"/>
    <w:rsid w:val="00FB72E4"/>
    <w:rsid w:val="00FC1BE7"/>
    <w:rsid w:val="00FC3785"/>
    <w:rsid w:val="00FC4382"/>
    <w:rsid w:val="00FC632A"/>
    <w:rsid w:val="00FD2C3C"/>
    <w:rsid w:val="00FD3D0F"/>
    <w:rsid w:val="00FD78C5"/>
    <w:rsid w:val="00FD7FB2"/>
    <w:rsid w:val="00FE5D0F"/>
    <w:rsid w:val="00FF1180"/>
    <w:rsid w:val="00FF5A8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2A68D"/>
  <w15:chartTrackingRefBased/>
  <w15:docId w15:val="{8CC14DA1-C192-374A-9E69-FE4049F1C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3748"/>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6417"/>
    <w:pPr>
      <w:spacing w:before="100" w:beforeAutospacing="1" w:after="100" w:afterAutospacing="1"/>
    </w:pPr>
  </w:style>
  <w:style w:type="paragraph" w:styleId="NoSpacing">
    <w:name w:val="No Spacing"/>
    <w:uiPriority w:val="1"/>
    <w:qFormat/>
    <w:rsid w:val="00446417"/>
  </w:style>
  <w:style w:type="paragraph" w:styleId="ListParagraph">
    <w:name w:val="List Paragraph"/>
    <w:basedOn w:val="Normal"/>
    <w:uiPriority w:val="34"/>
    <w:qFormat/>
    <w:rsid w:val="006E34F4"/>
    <w:pPr>
      <w:ind w:left="720"/>
      <w:contextualSpacing/>
    </w:pPr>
  </w:style>
  <w:style w:type="character" w:styleId="CommentReference">
    <w:name w:val="annotation reference"/>
    <w:basedOn w:val="DefaultParagraphFont"/>
    <w:uiPriority w:val="99"/>
    <w:semiHidden/>
    <w:unhideWhenUsed/>
    <w:rsid w:val="00F52134"/>
    <w:rPr>
      <w:sz w:val="16"/>
      <w:szCs w:val="16"/>
    </w:rPr>
  </w:style>
  <w:style w:type="paragraph" w:styleId="CommentText">
    <w:name w:val="annotation text"/>
    <w:basedOn w:val="Normal"/>
    <w:link w:val="CommentTextChar"/>
    <w:uiPriority w:val="99"/>
    <w:semiHidden/>
    <w:unhideWhenUsed/>
    <w:rsid w:val="00F52134"/>
    <w:rPr>
      <w:sz w:val="20"/>
      <w:szCs w:val="20"/>
    </w:rPr>
  </w:style>
  <w:style w:type="character" w:customStyle="1" w:styleId="CommentTextChar">
    <w:name w:val="Comment Text Char"/>
    <w:basedOn w:val="DefaultParagraphFont"/>
    <w:link w:val="CommentText"/>
    <w:uiPriority w:val="99"/>
    <w:semiHidden/>
    <w:rsid w:val="00F52134"/>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F52134"/>
    <w:rPr>
      <w:b/>
      <w:bCs/>
    </w:rPr>
  </w:style>
  <w:style w:type="character" w:customStyle="1" w:styleId="CommentSubjectChar">
    <w:name w:val="Comment Subject Char"/>
    <w:basedOn w:val="CommentTextChar"/>
    <w:link w:val="CommentSubject"/>
    <w:uiPriority w:val="99"/>
    <w:semiHidden/>
    <w:rsid w:val="00F52134"/>
    <w:rPr>
      <w:rFonts w:ascii="Times New Roman" w:eastAsia="Times New Roman" w:hAnsi="Times New Roman" w:cs="Times New Roman"/>
      <w:b/>
      <w:bCs/>
      <w:sz w:val="20"/>
      <w:szCs w:val="20"/>
      <w:lang w:eastAsia="en-GB"/>
    </w:rPr>
  </w:style>
  <w:style w:type="paragraph" w:styleId="BalloonText">
    <w:name w:val="Balloon Text"/>
    <w:basedOn w:val="Normal"/>
    <w:link w:val="BalloonTextChar"/>
    <w:uiPriority w:val="99"/>
    <w:semiHidden/>
    <w:unhideWhenUsed/>
    <w:rsid w:val="000F363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363E"/>
    <w:rPr>
      <w:rFonts w:ascii="Segoe UI" w:eastAsia="Times New Roman" w:hAnsi="Segoe UI" w:cs="Segoe UI"/>
      <w:sz w:val="18"/>
      <w:szCs w:val="18"/>
      <w:lang w:eastAsia="en-GB"/>
    </w:rPr>
  </w:style>
  <w:style w:type="paragraph" w:styleId="Revision">
    <w:name w:val="Revision"/>
    <w:hidden/>
    <w:uiPriority w:val="99"/>
    <w:semiHidden/>
    <w:rsid w:val="00152EDD"/>
    <w:rPr>
      <w:rFonts w:ascii="Times New Roman" w:eastAsia="Times New Roman" w:hAnsi="Times New Roman" w:cs="Times New Roman"/>
      <w:lang w:eastAsia="en-GB"/>
    </w:rPr>
  </w:style>
  <w:style w:type="paragraph" w:styleId="Header">
    <w:name w:val="header"/>
    <w:basedOn w:val="Normal"/>
    <w:link w:val="HeaderChar"/>
    <w:uiPriority w:val="99"/>
    <w:unhideWhenUsed/>
    <w:rsid w:val="00C81F21"/>
    <w:pPr>
      <w:tabs>
        <w:tab w:val="center" w:pos="4513"/>
        <w:tab w:val="right" w:pos="9026"/>
      </w:tabs>
    </w:pPr>
  </w:style>
  <w:style w:type="character" w:customStyle="1" w:styleId="HeaderChar">
    <w:name w:val="Header Char"/>
    <w:basedOn w:val="DefaultParagraphFont"/>
    <w:link w:val="Header"/>
    <w:uiPriority w:val="99"/>
    <w:rsid w:val="00C81F21"/>
    <w:rPr>
      <w:rFonts w:ascii="Times New Roman" w:eastAsia="Times New Roman" w:hAnsi="Times New Roman" w:cs="Times New Roman"/>
      <w:lang w:eastAsia="en-GB"/>
    </w:rPr>
  </w:style>
  <w:style w:type="paragraph" w:styleId="Footer">
    <w:name w:val="footer"/>
    <w:basedOn w:val="Normal"/>
    <w:link w:val="FooterChar"/>
    <w:uiPriority w:val="99"/>
    <w:unhideWhenUsed/>
    <w:rsid w:val="00C81F21"/>
    <w:pPr>
      <w:tabs>
        <w:tab w:val="center" w:pos="4513"/>
        <w:tab w:val="right" w:pos="9026"/>
      </w:tabs>
    </w:pPr>
  </w:style>
  <w:style w:type="character" w:customStyle="1" w:styleId="FooterChar">
    <w:name w:val="Footer Char"/>
    <w:basedOn w:val="DefaultParagraphFont"/>
    <w:link w:val="Footer"/>
    <w:uiPriority w:val="99"/>
    <w:rsid w:val="00C81F21"/>
    <w:rPr>
      <w:rFonts w:ascii="Times New Roman" w:eastAsia="Times New Roman" w:hAnsi="Times New Roman" w:cs="Times New Roman"/>
      <w:lang w:eastAsia="en-GB"/>
    </w:rPr>
  </w:style>
  <w:style w:type="character" w:styleId="Hyperlink">
    <w:name w:val="Hyperlink"/>
    <w:basedOn w:val="DefaultParagraphFont"/>
    <w:uiPriority w:val="99"/>
    <w:unhideWhenUsed/>
    <w:rsid w:val="00E2620E"/>
    <w:rPr>
      <w:color w:val="0563C1" w:themeColor="hyperlink"/>
      <w:u w:val="single"/>
    </w:rPr>
  </w:style>
  <w:style w:type="character" w:customStyle="1" w:styleId="UnresolvedMention1">
    <w:name w:val="Unresolved Mention1"/>
    <w:basedOn w:val="DefaultParagraphFont"/>
    <w:uiPriority w:val="99"/>
    <w:semiHidden/>
    <w:unhideWhenUsed/>
    <w:rsid w:val="00E2620E"/>
    <w:rPr>
      <w:color w:val="605E5C"/>
      <w:shd w:val="clear" w:color="auto" w:fill="E1DFDD"/>
    </w:rPr>
  </w:style>
  <w:style w:type="character" w:styleId="LineNumber">
    <w:name w:val="line number"/>
    <w:basedOn w:val="DefaultParagraphFont"/>
    <w:uiPriority w:val="99"/>
    <w:semiHidden/>
    <w:unhideWhenUsed/>
    <w:rsid w:val="00FD78C5"/>
  </w:style>
  <w:style w:type="character" w:styleId="PlaceholderText">
    <w:name w:val="Placeholder Text"/>
    <w:basedOn w:val="DefaultParagraphFont"/>
    <w:uiPriority w:val="99"/>
    <w:semiHidden/>
    <w:rsid w:val="0038433C"/>
    <w:rPr>
      <w:color w:val="808080"/>
    </w:rPr>
  </w:style>
  <w:style w:type="character" w:styleId="UnresolvedMention">
    <w:name w:val="Unresolved Mention"/>
    <w:basedOn w:val="DefaultParagraphFont"/>
    <w:uiPriority w:val="99"/>
    <w:semiHidden/>
    <w:unhideWhenUsed/>
    <w:rsid w:val="00C448DC"/>
    <w:rPr>
      <w:color w:val="605E5C"/>
      <w:shd w:val="clear" w:color="auto" w:fill="E1DFDD"/>
    </w:rPr>
  </w:style>
  <w:style w:type="table" w:styleId="TableGrid">
    <w:name w:val="Table Grid"/>
    <w:basedOn w:val="TableNormal"/>
    <w:uiPriority w:val="39"/>
    <w:rsid w:val="00185E84"/>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09894">
      <w:bodyDiv w:val="1"/>
      <w:marLeft w:val="0"/>
      <w:marRight w:val="0"/>
      <w:marTop w:val="0"/>
      <w:marBottom w:val="0"/>
      <w:divBdr>
        <w:top w:val="none" w:sz="0" w:space="0" w:color="auto"/>
        <w:left w:val="none" w:sz="0" w:space="0" w:color="auto"/>
        <w:bottom w:val="none" w:sz="0" w:space="0" w:color="auto"/>
        <w:right w:val="none" w:sz="0" w:space="0" w:color="auto"/>
      </w:divBdr>
    </w:div>
    <w:div w:id="85852812">
      <w:bodyDiv w:val="1"/>
      <w:marLeft w:val="0"/>
      <w:marRight w:val="0"/>
      <w:marTop w:val="0"/>
      <w:marBottom w:val="0"/>
      <w:divBdr>
        <w:top w:val="none" w:sz="0" w:space="0" w:color="auto"/>
        <w:left w:val="none" w:sz="0" w:space="0" w:color="auto"/>
        <w:bottom w:val="none" w:sz="0" w:space="0" w:color="auto"/>
        <w:right w:val="none" w:sz="0" w:space="0" w:color="auto"/>
      </w:divBdr>
    </w:div>
    <w:div w:id="90786029">
      <w:bodyDiv w:val="1"/>
      <w:marLeft w:val="0"/>
      <w:marRight w:val="0"/>
      <w:marTop w:val="0"/>
      <w:marBottom w:val="0"/>
      <w:divBdr>
        <w:top w:val="none" w:sz="0" w:space="0" w:color="auto"/>
        <w:left w:val="none" w:sz="0" w:space="0" w:color="auto"/>
        <w:bottom w:val="none" w:sz="0" w:space="0" w:color="auto"/>
        <w:right w:val="none" w:sz="0" w:space="0" w:color="auto"/>
      </w:divBdr>
    </w:div>
    <w:div w:id="97339542">
      <w:bodyDiv w:val="1"/>
      <w:marLeft w:val="0"/>
      <w:marRight w:val="0"/>
      <w:marTop w:val="0"/>
      <w:marBottom w:val="0"/>
      <w:divBdr>
        <w:top w:val="none" w:sz="0" w:space="0" w:color="auto"/>
        <w:left w:val="none" w:sz="0" w:space="0" w:color="auto"/>
        <w:bottom w:val="none" w:sz="0" w:space="0" w:color="auto"/>
        <w:right w:val="none" w:sz="0" w:space="0" w:color="auto"/>
      </w:divBdr>
    </w:div>
    <w:div w:id="112134684">
      <w:bodyDiv w:val="1"/>
      <w:marLeft w:val="0"/>
      <w:marRight w:val="0"/>
      <w:marTop w:val="0"/>
      <w:marBottom w:val="0"/>
      <w:divBdr>
        <w:top w:val="none" w:sz="0" w:space="0" w:color="auto"/>
        <w:left w:val="none" w:sz="0" w:space="0" w:color="auto"/>
        <w:bottom w:val="none" w:sz="0" w:space="0" w:color="auto"/>
        <w:right w:val="none" w:sz="0" w:space="0" w:color="auto"/>
      </w:divBdr>
    </w:div>
    <w:div w:id="114908859">
      <w:bodyDiv w:val="1"/>
      <w:marLeft w:val="0"/>
      <w:marRight w:val="0"/>
      <w:marTop w:val="0"/>
      <w:marBottom w:val="0"/>
      <w:divBdr>
        <w:top w:val="none" w:sz="0" w:space="0" w:color="auto"/>
        <w:left w:val="none" w:sz="0" w:space="0" w:color="auto"/>
        <w:bottom w:val="none" w:sz="0" w:space="0" w:color="auto"/>
        <w:right w:val="none" w:sz="0" w:space="0" w:color="auto"/>
      </w:divBdr>
    </w:div>
    <w:div w:id="149634409">
      <w:bodyDiv w:val="1"/>
      <w:marLeft w:val="0"/>
      <w:marRight w:val="0"/>
      <w:marTop w:val="0"/>
      <w:marBottom w:val="0"/>
      <w:divBdr>
        <w:top w:val="none" w:sz="0" w:space="0" w:color="auto"/>
        <w:left w:val="none" w:sz="0" w:space="0" w:color="auto"/>
        <w:bottom w:val="none" w:sz="0" w:space="0" w:color="auto"/>
        <w:right w:val="none" w:sz="0" w:space="0" w:color="auto"/>
      </w:divBdr>
    </w:div>
    <w:div w:id="158929089">
      <w:bodyDiv w:val="1"/>
      <w:marLeft w:val="0"/>
      <w:marRight w:val="0"/>
      <w:marTop w:val="0"/>
      <w:marBottom w:val="0"/>
      <w:divBdr>
        <w:top w:val="none" w:sz="0" w:space="0" w:color="auto"/>
        <w:left w:val="none" w:sz="0" w:space="0" w:color="auto"/>
        <w:bottom w:val="none" w:sz="0" w:space="0" w:color="auto"/>
        <w:right w:val="none" w:sz="0" w:space="0" w:color="auto"/>
      </w:divBdr>
      <w:divsChild>
        <w:div w:id="685866133">
          <w:marLeft w:val="0"/>
          <w:marRight w:val="0"/>
          <w:marTop w:val="0"/>
          <w:marBottom w:val="0"/>
          <w:divBdr>
            <w:top w:val="none" w:sz="0" w:space="0" w:color="auto"/>
            <w:left w:val="none" w:sz="0" w:space="0" w:color="auto"/>
            <w:bottom w:val="none" w:sz="0" w:space="0" w:color="auto"/>
            <w:right w:val="none" w:sz="0" w:space="0" w:color="auto"/>
          </w:divBdr>
          <w:divsChild>
            <w:div w:id="660475065">
              <w:marLeft w:val="0"/>
              <w:marRight w:val="0"/>
              <w:marTop w:val="0"/>
              <w:marBottom w:val="0"/>
              <w:divBdr>
                <w:top w:val="none" w:sz="0" w:space="0" w:color="auto"/>
                <w:left w:val="none" w:sz="0" w:space="0" w:color="auto"/>
                <w:bottom w:val="none" w:sz="0" w:space="0" w:color="auto"/>
                <w:right w:val="none" w:sz="0" w:space="0" w:color="auto"/>
              </w:divBdr>
              <w:divsChild>
                <w:div w:id="1838182583">
                  <w:marLeft w:val="0"/>
                  <w:marRight w:val="0"/>
                  <w:marTop w:val="0"/>
                  <w:marBottom w:val="0"/>
                  <w:divBdr>
                    <w:top w:val="none" w:sz="0" w:space="0" w:color="auto"/>
                    <w:left w:val="none" w:sz="0" w:space="0" w:color="auto"/>
                    <w:bottom w:val="none" w:sz="0" w:space="0" w:color="auto"/>
                    <w:right w:val="none" w:sz="0" w:space="0" w:color="auto"/>
                  </w:divBdr>
                </w:div>
                <w:div w:id="115560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85302">
      <w:bodyDiv w:val="1"/>
      <w:marLeft w:val="0"/>
      <w:marRight w:val="0"/>
      <w:marTop w:val="0"/>
      <w:marBottom w:val="0"/>
      <w:divBdr>
        <w:top w:val="none" w:sz="0" w:space="0" w:color="auto"/>
        <w:left w:val="none" w:sz="0" w:space="0" w:color="auto"/>
        <w:bottom w:val="none" w:sz="0" w:space="0" w:color="auto"/>
        <w:right w:val="none" w:sz="0" w:space="0" w:color="auto"/>
      </w:divBdr>
    </w:div>
    <w:div w:id="205022603">
      <w:bodyDiv w:val="1"/>
      <w:marLeft w:val="0"/>
      <w:marRight w:val="0"/>
      <w:marTop w:val="0"/>
      <w:marBottom w:val="0"/>
      <w:divBdr>
        <w:top w:val="none" w:sz="0" w:space="0" w:color="auto"/>
        <w:left w:val="none" w:sz="0" w:space="0" w:color="auto"/>
        <w:bottom w:val="none" w:sz="0" w:space="0" w:color="auto"/>
        <w:right w:val="none" w:sz="0" w:space="0" w:color="auto"/>
      </w:divBdr>
    </w:div>
    <w:div w:id="220555176">
      <w:bodyDiv w:val="1"/>
      <w:marLeft w:val="0"/>
      <w:marRight w:val="0"/>
      <w:marTop w:val="0"/>
      <w:marBottom w:val="0"/>
      <w:divBdr>
        <w:top w:val="none" w:sz="0" w:space="0" w:color="auto"/>
        <w:left w:val="none" w:sz="0" w:space="0" w:color="auto"/>
        <w:bottom w:val="none" w:sz="0" w:space="0" w:color="auto"/>
        <w:right w:val="none" w:sz="0" w:space="0" w:color="auto"/>
      </w:divBdr>
      <w:divsChild>
        <w:div w:id="1422213138">
          <w:marLeft w:val="0"/>
          <w:marRight w:val="0"/>
          <w:marTop w:val="0"/>
          <w:marBottom w:val="0"/>
          <w:divBdr>
            <w:top w:val="none" w:sz="0" w:space="0" w:color="auto"/>
            <w:left w:val="none" w:sz="0" w:space="0" w:color="auto"/>
            <w:bottom w:val="none" w:sz="0" w:space="0" w:color="auto"/>
            <w:right w:val="none" w:sz="0" w:space="0" w:color="auto"/>
          </w:divBdr>
          <w:divsChild>
            <w:div w:id="331639491">
              <w:marLeft w:val="0"/>
              <w:marRight w:val="0"/>
              <w:marTop w:val="0"/>
              <w:marBottom w:val="0"/>
              <w:divBdr>
                <w:top w:val="none" w:sz="0" w:space="0" w:color="auto"/>
                <w:left w:val="none" w:sz="0" w:space="0" w:color="auto"/>
                <w:bottom w:val="none" w:sz="0" w:space="0" w:color="auto"/>
                <w:right w:val="none" w:sz="0" w:space="0" w:color="auto"/>
              </w:divBdr>
              <w:divsChild>
                <w:div w:id="1387991562">
                  <w:marLeft w:val="0"/>
                  <w:marRight w:val="0"/>
                  <w:marTop w:val="0"/>
                  <w:marBottom w:val="0"/>
                  <w:divBdr>
                    <w:top w:val="none" w:sz="0" w:space="0" w:color="auto"/>
                    <w:left w:val="none" w:sz="0" w:space="0" w:color="auto"/>
                    <w:bottom w:val="none" w:sz="0" w:space="0" w:color="auto"/>
                    <w:right w:val="none" w:sz="0" w:space="0" w:color="auto"/>
                  </w:divBdr>
                  <w:divsChild>
                    <w:div w:id="186308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450992">
      <w:bodyDiv w:val="1"/>
      <w:marLeft w:val="0"/>
      <w:marRight w:val="0"/>
      <w:marTop w:val="0"/>
      <w:marBottom w:val="0"/>
      <w:divBdr>
        <w:top w:val="none" w:sz="0" w:space="0" w:color="auto"/>
        <w:left w:val="none" w:sz="0" w:space="0" w:color="auto"/>
        <w:bottom w:val="none" w:sz="0" w:space="0" w:color="auto"/>
        <w:right w:val="none" w:sz="0" w:space="0" w:color="auto"/>
      </w:divBdr>
    </w:div>
    <w:div w:id="269434494">
      <w:bodyDiv w:val="1"/>
      <w:marLeft w:val="0"/>
      <w:marRight w:val="0"/>
      <w:marTop w:val="0"/>
      <w:marBottom w:val="0"/>
      <w:divBdr>
        <w:top w:val="none" w:sz="0" w:space="0" w:color="auto"/>
        <w:left w:val="none" w:sz="0" w:space="0" w:color="auto"/>
        <w:bottom w:val="none" w:sz="0" w:space="0" w:color="auto"/>
        <w:right w:val="none" w:sz="0" w:space="0" w:color="auto"/>
      </w:divBdr>
    </w:div>
    <w:div w:id="295111661">
      <w:bodyDiv w:val="1"/>
      <w:marLeft w:val="0"/>
      <w:marRight w:val="0"/>
      <w:marTop w:val="0"/>
      <w:marBottom w:val="0"/>
      <w:divBdr>
        <w:top w:val="none" w:sz="0" w:space="0" w:color="auto"/>
        <w:left w:val="none" w:sz="0" w:space="0" w:color="auto"/>
        <w:bottom w:val="none" w:sz="0" w:space="0" w:color="auto"/>
        <w:right w:val="none" w:sz="0" w:space="0" w:color="auto"/>
      </w:divBdr>
    </w:div>
    <w:div w:id="383139848">
      <w:bodyDiv w:val="1"/>
      <w:marLeft w:val="0"/>
      <w:marRight w:val="0"/>
      <w:marTop w:val="0"/>
      <w:marBottom w:val="0"/>
      <w:divBdr>
        <w:top w:val="none" w:sz="0" w:space="0" w:color="auto"/>
        <w:left w:val="none" w:sz="0" w:space="0" w:color="auto"/>
        <w:bottom w:val="none" w:sz="0" w:space="0" w:color="auto"/>
        <w:right w:val="none" w:sz="0" w:space="0" w:color="auto"/>
      </w:divBdr>
    </w:div>
    <w:div w:id="394596764">
      <w:bodyDiv w:val="1"/>
      <w:marLeft w:val="0"/>
      <w:marRight w:val="0"/>
      <w:marTop w:val="0"/>
      <w:marBottom w:val="0"/>
      <w:divBdr>
        <w:top w:val="none" w:sz="0" w:space="0" w:color="auto"/>
        <w:left w:val="none" w:sz="0" w:space="0" w:color="auto"/>
        <w:bottom w:val="none" w:sz="0" w:space="0" w:color="auto"/>
        <w:right w:val="none" w:sz="0" w:space="0" w:color="auto"/>
      </w:divBdr>
    </w:div>
    <w:div w:id="433404208">
      <w:bodyDiv w:val="1"/>
      <w:marLeft w:val="0"/>
      <w:marRight w:val="0"/>
      <w:marTop w:val="0"/>
      <w:marBottom w:val="0"/>
      <w:divBdr>
        <w:top w:val="none" w:sz="0" w:space="0" w:color="auto"/>
        <w:left w:val="none" w:sz="0" w:space="0" w:color="auto"/>
        <w:bottom w:val="none" w:sz="0" w:space="0" w:color="auto"/>
        <w:right w:val="none" w:sz="0" w:space="0" w:color="auto"/>
      </w:divBdr>
    </w:div>
    <w:div w:id="484205821">
      <w:bodyDiv w:val="1"/>
      <w:marLeft w:val="0"/>
      <w:marRight w:val="0"/>
      <w:marTop w:val="0"/>
      <w:marBottom w:val="0"/>
      <w:divBdr>
        <w:top w:val="none" w:sz="0" w:space="0" w:color="auto"/>
        <w:left w:val="none" w:sz="0" w:space="0" w:color="auto"/>
        <w:bottom w:val="none" w:sz="0" w:space="0" w:color="auto"/>
        <w:right w:val="none" w:sz="0" w:space="0" w:color="auto"/>
      </w:divBdr>
    </w:div>
    <w:div w:id="546183071">
      <w:bodyDiv w:val="1"/>
      <w:marLeft w:val="0"/>
      <w:marRight w:val="0"/>
      <w:marTop w:val="0"/>
      <w:marBottom w:val="0"/>
      <w:divBdr>
        <w:top w:val="none" w:sz="0" w:space="0" w:color="auto"/>
        <w:left w:val="none" w:sz="0" w:space="0" w:color="auto"/>
        <w:bottom w:val="none" w:sz="0" w:space="0" w:color="auto"/>
        <w:right w:val="none" w:sz="0" w:space="0" w:color="auto"/>
      </w:divBdr>
    </w:div>
    <w:div w:id="614869440">
      <w:bodyDiv w:val="1"/>
      <w:marLeft w:val="0"/>
      <w:marRight w:val="0"/>
      <w:marTop w:val="0"/>
      <w:marBottom w:val="0"/>
      <w:divBdr>
        <w:top w:val="none" w:sz="0" w:space="0" w:color="auto"/>
        <w:left w:val="none" w:sz="0" w:space="0" w:color="auto"/>
        <w:bottom w:val="none" w:sz="0" w:space="0" w:color="auto"/>
        <w:right w:val="none" w:sz="0" w:space="0" w:color="auto"/>
      </w:divBdr>
    </w:div>
    <w:div w:id="635650328">
      <w:bodyDiv w:val="1"/>
      <w:marLeft w:val="0"/>
      <w:marRight w:val="0"/>
      <w:marTop w:val="0"/>
      <w:marBottom w:val="0"/>
      <w:divBdr>
        <w:top w:val="none" w:sz="0" w:space="0" w:color="auto"/>
        <w:left w:val="none" w:sz="0" w:space="0" w:color="auto"/>
        <w:bottom w:val="none" w:sz="0" w:space="0" w:color="auto"/>
        <w:right w:val="none" w:sz="0" w:space="0" w:color="auto"/>
      </w:divBdr>
    </w:div>
    <w:div w:id="638267702">
      <w:bodyDiv w:val="1"/>
      <w:marLeft w:val="0"/>
      <w:marRight w:val="0"/>
      <w:marTop w:val="0"/>
      <w:marBottom w:val="0"/>
      <w:divBdr>
        <w:top w:val="none" w:sz="0" w:space="0" w:color="auto"/>
        <w:left w:val="none" w:sz="0" w:space="0" w:color="auto"/>
        <w:bottom w:val="none" w:sz="0" w:space="0" w:color="auto"/>
        <w:right w:val="none" w:sz="0" w:space="0" w:color="auto"/>
      </w:divBdr>
    </w:div>
    <w:div w:id="640187033">
      <w:bodyDiv w:val="1"/>
      <w:marLeft w:val="0"/>
      <w:marRight w:val="0"/>
      <w:marTop w:val="0"/>
      <w:marBottom w:val="0"/>
      <w:divBdr>
        <w:top w:val="none" w:sz="0" w:space="0" w:color="auto"/>
        <w:left w:val="none" w:sz="0" w:space="0" w:color="auto"/>
        <w:bottom w:val="none" w:sz="0" w:space="0" w:color="auto"/>
        <w:right w:val="none" w:sz="0" w:space="0" w:color="auto"/>
      </w:divBdr>
    </w:div>
    <w:div w:id="688719850">
      <w:bodyDiv w:val="1"/>
      <w:marLeft w:val="0"/>
      <w:marRight w:val="0"/>
      <w:marTop w:val="0"/>
      <w:marBottom w:val="0"/>
      <w:divBdr>
        <w:top w:val="none" w:sz="0" w:space="0" w:color="auto"/>
        <w:left w:val="none" w:sz="0" w:space="0" w:color="auto"/>
        <w:bottom w:val="none" w:sz="0" w:space="0" w:color="auto"/>
        <w:right w:val="none" w:sz="0" w:space="0" w:color="auto"/>
      </w:divBdr>
    </w:div>
    <w:div w:id="702707897">
      <w:bodyDiv w:val="1"/>
      <w:marLeft w:val="0"/>
      <w:marRight w:val="0"/>
      <w:marTop w:val="0"/>
      <w:marBottom w:val="0"/>
      <w:divBdr>
        <w:top w:val="none" w:sz="0" w:space="0" w:color="auto"/>
        <w:left w:val="none" w:sz="0" w:space="0" w:color="auto"/>
        <w:bottom w:val="none" w:sz="0" w:space="0" w:color="auto"/>
        <w:right w:val="none" w:sz="0" w:space="0" w:color="auto"/>
      </w:divBdr>
    </w:div>
    <w:div w:id="716319741">
      <w:bodyDiv w:val="1"/>
      <w:marLeft w:val="0"/>
      <w:marRight w:val="0"/>
      <w:marTop w:val="0"/>
      <w:marBottom w:val="0"/>
      <w:divBdr>
        <w:top w:val="none" w:sz="0" w:space="0" w:color="auto"/>
        <w:left w:val="none" w:sz="0" w:space="0" w:color="auto"/>
        <w:bottom w:val="none" w:sz="0" w:space="0" w:color="auto"/>
        <w:right w:val="none" w:sz="0" w:space="0" w:color="auto"/>
      </w:divBdr>
    </w:div>
    <w:div w:id="741634598">
      <w:bodyDiv w:val="1"/>
      <w:marLeft w:val="0"/>
      <w:marRight w:val="0"/>
      <w:marTop w:val="0"/>
      <w:marBottom w:val="0"/>
      <w:divBdr>
        <w:top w:val="none" w:sz="0" w:space="0" w:color="auto"/>
        <w:left w:val="none" w:sz="0" w:space="0" w:color="auto"/>
        <w:bottom w:val="none" w:sz="0" w:space="0" w:color="auto"/>
        <w:right w:val="none" w:sz="0" w:space="0" w:color="auto"/>
      </w:divBdr>
      <w:divsChild>
        <w:div w:id="1542788302">
          <w:marLeft w:val="0"/>
          <w:marRight w:val="0"/>
          <w:marTop w:val="0"/>
          <w:marBottom w:val="0"/>
          <w:divBdr>
            <w:top w:val="none" w:sz="0" w:space="0" w:color="auto"/>
            <w:left w:val="none" w:sz="0" w:space="0" w:color="auto"/>
            <w:bottom w:val="none" w:sz="0" w:space="0" w:color="auto"/>
            <w:right w:val="none" w:sz="0" w:space="0" w:color="auto"/>
          </w:divBdr>
          <w:divsChild>
            <w:div w:id="1317303677">
              <w:marLeft w:val="0"/>
              <w:marRight w:val="0"/>
              <w:marTop w:val="0"/>
              <w:marBottom w:val="0"/>
              <w:divBdr>
                <w:top w:val="none" w:sz="0" w:space="0" w:color="auto"/>
                <w:left w:val="none" w:sz="0" w:space="0" w:color="auto"/>
                <w:bottom w:val="none" w:sz="0" w:space="0" w:color="auto"/>
                <w:right w:val="none" w:sz="0" w:space="0" w:color="auto"/>
              </w:divBdr>
              <w:divsChild>
                <w:div w:id="730882867">
                  <w:marLeft w:val="0"/>
                  <w:marRight w:val="0"/>
                  <w:marTop w:val="0"/>
                  <w:marBottom w:val="0"/>
                  <w:divBdr>
                    <w:top w:val="none" w:sz="0" w:space="0" w:color="auto"/>
                    <w:left w:val="none" w:sz="0" w:space="0" w:color="auto"/>
                    <w:bottom w:val="none" w:sz="0" w:space="0" w:color="auto"/>
                    <w:right w:val="none" w:sz="0" w:space="0" w:color="auto"/>
                  </w:divBdr>
                  <w:divsChild>
                    <w:div w:id="162283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797760">
      <w:bodyDiv w:val="1"/>
      <w:marLeft w:val="0"/>
      <w:marRight w:val="0"/>
      <w:marTop w:val="0"/>
      <w:marBottom w:val="0"/>
      <w:divBdr>
        <w:top w:val="none" w:sz="0" w:space="0" w:color="auto"/>
        <w:left w:val="none" w:sz="0" w:space="0" w:color="auto"/>
        <w:bottom w:val="none" w:sz="0" w:space="0" w:color="auto"/>
        <w:right w:val="none" w:sz="0" w:space="0" w:color="auto"/>
      </w:divBdr>
    </w:div>
    <w:div w:id="766729503">
      <w:bodyDiv w:val="1"/>
      <w:marLeft w:val="0"/>
      <w:marRight w:val="0"/>
      <w:marTop w:val="0"/>
      <w:marBottom w:val="0"/>
      <w:divBdr>
        <w:top w:val="none" w:sz="0" w:space="0" w:color="auto"/>
        <w:left w:val="none" w:sz="0" w:space="0" w:color="auto"/>
        <w:bottom w:val="none" w:sz="0" w:space="0" w:color="auto"/>
        <w:right w:val="none" w:sz="0" w:space="0" w:color="auto"/>
      </w:divBdr>
    </w:div>
    <w:div w:id="844322510">
      <w:bodyDiv w:val="1"/>
      <w:marLeft w:val="0"/>
      <w:marRight w:val="0"/>
      <w:marTop w:val="0"/>
      <w:marBottom w:val="0"/>
      <w:divBdr>
        <w:top w:val="none" w:sz="0" w:space="0" w:color="auto"/>
        <w:left w:val="none" w:sz="0" w:space="0" w:color="auto"/>
        <w:bottom w:val="none" w:sz="0" w:space="0" w:color="auto"/>
        <w:right w:val="none" w:sz="0" w:space="0" w:color="auto"/>
      </w:divBdr>
    </w:div>
    <w:div w:id="948663195">
      <w:bodyDiv w:val="1"/>
      <w:marLeft w:val="0"/>
      <w:marRight w:val="0"/>
      <w:marTop w:val="0"/>
      <w:marBottom w:val="0"/>
      <w:divBdr>
        <w:top w:val="none" w:sz="0" w:space="0" w:color="auto"/>
        <w:left w:val="none" w:sz="0" w:space="0" w:color="auto"/>
        <w:bottom w:val="none" w:sz="0" w:space="0" w:color="auto"/>
        <w:right w:val="none" w:sz="0" w:space="0" w:color="auto"/>
      </w:divBdr>
    </w:div>
    <w:div w:id="1000230932">
      <w:bodyDiv w:val="1"/>
      <w:marLeft w:val="0"/>
      <w:marRight w:val="0"/>
      <w:marTop w:val="0"/>
      <w:marBottom w:val="0"/>
      <w:divBdr>
        <w:top w:val="none" w:sz="0" w:space="0" w:color="auto"/>
        <w:left w:val="none" w:sz="0" w:space="0" w:color="auto"/>
        <w:bottom w:val="none" w:sz="0" w:space="0" w:color="auto"/>
        <w:right w:val="none" w:sz="0" w:space="0" w:color="auto"/>
      </w:divBdr>
    </w:div>
    <w:div w:id="1027177542">
      <w:bodyDiv w:val="1"/>
      <w:marLeft w:val="0"/>
      <w:marRight w:val="0"/>
      <w:marTop w:val="0"/>
      <w:marBottom w:val="0"/>
      <w:divBdr>
        <w:top w:val="none" w:sz="0" w:space="0" w:color="auto"/>
        <w:left w:val="none" w:sz="0" w:space="0" w:color="auto"/>
        <w:bottom w:val="none" w:sz="0" w:space="0" w:color="auto"/>
        <w:right w:val="none" w:sz="0" w:space="0" w:color="auto"/>
      </w:divBdr>
    </w:div>
    <w:div w:id="1038747632">
      <w:bodyDiv w:val="1"/>
      <w:marLeft w:val="0"/>
      <w:marRight w:val="0"/>
      <w:marTop w:val="0"/>
      <w:marBottom w:val="0"/>
      <w:divBdr>
        <w:top w:val="none" w:sz="0" w:space="0" w:color="auto"/>
        <w:left w:val="none" w:sz="0" w:space="0" w:color="auto"/>
        <w:bottom w:val="none" w:sz="0" w:space="0" w:color="auto"/>
        <w:right w:val="none" w:sz="0" w:space="0" w:color="auto"/>
      </w:divBdr>
    </w:div>
    <w:div w:id="1045906148">
      <w:bodyDiv w:val="1"/>
      <w:marLeft w:val="0"/>
      <w:marRight w:val="0"/>
      <w:marTop w:val="0"/>
      <w:marBottom w:val="0"/>
      <w:divBdr>
        <w:top w:val="none" w:sz="0" w:space="0" w:color="auto"/>
        <w:left w:val="none" w:sz="0" w:space="0" w:color="auto"/>
        <w:bottom w:val="none" w:sz="0" w:space="0" w:color="auto"/>
        <w:right w:val="none" w:sz="0" w:space="0" w:color="auto"/>
      </w:divBdr>
    </w:div>
    <w:div w:id="1097561503">
      <w:bodyDiv w:val="1"/>
      <w:marLeft w:val="0"/>
      <w:marRight w:val="0"/>
      <w:marTop w:val="0"/>
      <w:marBottom w:val="0"/>
      <w:divBdr>
        <w:top w:val="none" w:sz="0" w:space="0" w:color="auto"/>
        <w:left w:val="none" w:sz="0" w:space="0" w:color="auto"/>
        <w:bottom w:val="none" w:sz="0" w:space="0" w:color="auto"/>
        <w:right w:val="none" w:sz="0" w:space="0" w:color="auto"/>
      </w:divBdr>
    </w:div>
    <w:div w:id="1157190955">
      <w:bodyDiv w:val="1"/>
      <w:marLeft w:val="0"/>
      <w:marRight w:val="0"/>
      <w:marTop w:val="0"/>
      <w:marBottom w:val="0"/>
      <w:divBdr>
        <w:top w:val="none" w:sz="0" w:space="0" w:color="auto"/>
        <w:left w:val="none" w:sz="0" w:space="0" w:color="auto"/>
        <w:bottom w:val="none" w:sz="0" w:space="0" w:color="auto"/>
        <w:right w:val="none" w:sz="0" w:space="0" w:color="auto"/>
      </w:divBdr>
    </w:div>
    <w:div w:id="1157261013">
      <w:bodyDiv w:val="1"/>
      <w:marLeft w:val="0"/>
      <w:marRight w:val="0"/>
      <w:marTop w:val="0"/>
      <w:marBottom w:val="0"/>
      <w:divBdr>
        <w:top w:val="none" w:sz="0" w:space="0" w:color="auto"/>
        <w:left w:val="none" w:sz="0" w:space="0" w:color="auto"/>
        <w:bottom w:val="none" w:sz="0" w:space="0" w:color="auto"/>
        <w:right w:val="none" w:sz="0" w:space="0" w:color="auto"/>
      </w:divBdr>
    </w:div>
    <w:div w:id="1198664819">
      <w:bodyDiv w:val="1"/>
      <w:marLeft w:val="0"/>
      <w:marRight w:val="0"/>
      <w:marTop w:val="0"/>
      <w:marBottom w:val="0"/>
      <w:divBdr>
        <w:top w:val="none" w:sz="0" w:space="0" w:color="auto"/>
        <w:left w:val="none" w:sz="0" w:space="0" w:color="auto"/>
        <w:bottom w:val="none" w:sz="0" w:space="0" w:color="auto"/>
        <w:right w:val="none" w:sz="0" w:space="0" w:color="auto"/>
      </w:divBdr>
    </w:div>
    <w:div w:id="1200438677">
      <w:bodyDiv w:val="1"/>
      <w:marLeft w:val="0"/>
      <w:marRight w:val="0"/>
      <w:marTop w:val="0"/>
      <w:marBottom w:val="0"/>
      <w:divBdr>
        <w:top w:val="none" w:sz="0" w:space="0" w:color="auto"/>
        <w:left w:val="none" w:sz="0" w:space="0" w:color="auto"/>
        <w:bottom w:val="none" w:sz="0" w:space="0" w:color="auto"/>
        <w:right w:val="none" w:sz="0" w:space="0" w:color="auto"/>
      </w:divBdr>
    </w:div>
    <w:div w:id="1204638554">
      <w:bodyDiv w:val="1"/>
      <w:marLeft w:val="0"/>
      <w:marRight w:val="0"/>
      <w:marTop w:val="0"/>
      <w:marBottom w:val="0"/>
      <w:divBdr>
        <w:top w:val="none" w:sz="0" w:space="0" w:color="auto"/>
        <w:left w:val="none" w:sz="0" w:space="0" w:color="auto"/>
        <w:bottom w:val="none" w:sz="0" w:space="0" w:color="auto"/>
        <w:right w:val="none" w:sz="0" w:space="0" w:color="auto"/>
      </w:divBdr>
    </w:div>
    <w:div w:id="1208490667">
      <w:bodyDiv w:val="1"/>
      <w:marLeft w:val="0"/>
      <w:marRight w:val="0"/>
      <w:marTop w:val="0"/>
      <w:marBottom w:val="0"/>
      <w:divBdr>
        <w:top w:val="none" w:sz="0" w:space="0" w:color="auto"/>
        <w:left w:val="none" w:sz="0" w:space="0" w:color="auto"/>
        <w:bottom w:val="none" w:sz="0" w:space="0" w:color="auto"/>
        <w:right w:val="none" w:sz="0" w:space="0" w:color="auto"/>
      </w:divBdr>
    </w:div>
    <w:div w:id="1209414293">
      <w:bodyDiv w:val="1"/>
      <w:marLeft w:val="0"/>
      <w:marRight w:val="0"/>
      <w:marTop w:val="0"/>
      <w:marBottom w:val="0"/>
      <w:divBdr>
        <w:top w:val="none" w:sz="0" w:space="0" w:color="auto"/>
        <w:left w:val="none" w:sz="0" w:space="0" w:color="auto"/>
        <w:bottom w:val="none" w:sz="0" w:space="0" w:color="auto"/>
        <w:right w:val="none" w:sz="0" w:space="0" w:color="auto"/>
      </w:divBdr>
    </w:div>
    <w:div w:id="1217277321">
      <w:bodyDiv w:val="1"/>
      <w:marLeft w:val="0"/>
      <w:marRight w:val="0"/>
      <w:marTop w:val="0"/>
      <w:marBottom w:val="0"/>
      <w:divBdr>
        <w:top w:val="none" w:sz="0" w:space="0" w:color="auto"/>
        <w:left w:val="none" w:sz="0" w:space="0" w:color="auto"/>
        <w:bottom w:val="none" w:sz="0" w:space="0" w:color="auto"/>
        <w:right w:val="none" w:sz="0" w:space="0" w:color="auto"/>
      </w:divBdr>
    </w:div>
    <w:div w:id="1218009850">
      <w:bodyDiv w:val="1"/>
      <w:marLeft w:val="0"/>
      <w:marRight w:val="0"/>
      <w:marTop w:val="0"/>
      <w:marBottom w:val="0"/>
      <w:divBdr>
        <w:top w:val="none" w:sz="0" w:space="0" w:color="auto"/>
        <w:left w:val="none" w:sz="0" w:space="0" w:color="auto"/>
        <w:bottom w:val="none" w:sz="0" w:space="0" w:color="auto"/>
        <w:right w:val="none" w:sz="0" w:space="0" w:color="auto"/>
      </w:divBdr>
    </w:div>
    <w:div w:id="1223826657">
      <w:bodyDiv w:val="1"/>
      <w:marLeft w:val="0"/>
      <w:marRight w:val="0"/>
      <w:marTop w:val="0"/>
      <w:marBottom w:val="0"/>
      <w:divBdr>
        <w:top w:val="none" w:sz="0" w:space="0" w:color="auto"/>
        <w:left w:val="none" w:sz="0" w:space="0" w:color="auto"/>
        <w:bottom w:val="none" w:sz="0" w:space="0" w:color="auto"/>
        <w:right w:val="none" w:sz="0" w:space="0" w:color="auto"/>
      </w:divBdr>
    </w:div>
    <w:div w:id="1224372018">
      <w:bodyDiv w:val="1"/>
      <w:marLeft w:val="0"/>
      <w:marRight w:val="0"/>
      <w:marTop w:val="0"/>
      <w:marBottom w:val="0"/>
      <w:divBdr>
        <w:top w:val="none" w:sz="0" w:space="0" w:color="auto"/>
        <w:left w:val="none" w:sz="0" w:space="0" w:color="auto"/>
        <w:bottom w:val="none" w:sz="0" w:space="0" w:color="auto"/>
        <w:right w:val="none" w:sz="0" w:space="0" w:color="auto"/>
      </w:divBdr>
    </w:div>
    <w:div w:id="1236475464">
      <w:bodyDiv w:val="1"/>
      <w:marLeft w:val="0"/>
      <w:marRight w:val="0"/>
      <w:marTop w:val="0"/>
      <w:marBottom w:val="0"/>
      <w:divBdr>
        <w:top w:val="none" w:sz="0" w:space="0" w:color="auto"/>
        <w:left w:val="none" w:sz="0" w:space="0" w:color="auto"/>
        <w:bottom w:val="none" w:sz="0" w:space="0" w:color="auto"/>
        <w:right w:val="none" w:sz="0" w:space="0" w:color="auto"/>
      </w:divBdr>
    </w:div>
    <w:div w:id="1286034985">
      <w:bodyDiv w:val="1"/>
      <w:marLeft w:val="0"/>
      <w:marRight w:val="0"/>
      <w:marTop w:val="0"/>
      <w:marBottom w:val="0"/>
      <w:divBdr>
        <w:top w:val="none" w:sz="0" w:space="0" w:color="auto"/>
        <w:left w:val="none" w:sz="0" w:space="0" w:color="auto"/>
        <w:bottom w:val="none" w:sz="0" w:space="0" w:color="auto"/>
        <w:right w:val="none" w:sz="0" w:space="0" w:color="auto"/>
      </w:divBdr>
    </w:div>
    <w:div w:id="1289514028">
      <w:bodyDiv w:val="1"/>
      <w:marLeft w:val="0"/>
      <w:marRight w:val="0"/>
      <w:marTop w:val="0"/>
      <w:marBottom w:val="0"/>
      <w:divBdr>
        <w:top w:val="none" w:sz="0" w:space="0" w:color="auto"/>
        <w:left w:val="none" w:sz="0" w:space="0" w:color="auto"/>
        <w:bottom w:val="none" w:sz="0" w:space="0" w:color="auto"/>
        <w:right w:val="none" w:sz="0" w:space="0" w:color="auto"/>
      </w:divBdr>
    </w:div>
    <w:div w:id="1302730257">
      <w:bodyDiv w:val="1"/>
      <w:marLeft w:val="0"/>
      <w:marRight w:val="0"/>
      <w:marTop w:val="0"/>
      <w:marBottom w:val="0"/>
      <w:divBdr>
        <w:top w:val="none" w:sz="0" w:space="0" w:color="auto"/>
        <w:left w:val="none" w:sz="0" w:space="0" w:color="auto"/>
        <w:bottom w:val="none" w:sz="0" w:space="0" w:color="auto"/>
        <w:right w:val="none" w:sz="0" w:space="0" w:color="auto"/>
      </w:divBdr>
    </w:div>
    <w:div w:id="1334188073">
      <w:bodyDiv w:val="1"/>
      <w:marLeft w:val="0"/>
      <w:marRight w:val="0"/>
      <w:marTop w:val="0"/>
      <w:marBottom w:val="0"/>
      <w:divBdr>
        <w:top w:val="none" w:sz="0" w:space="0" w:color="auto"/>
        <w:left w:val="none" w:sz="0" w:space="0" w:color="auto"/>
        <w:bottom w:val="none" w:sz="0" w:space="0" w:color="auto"/>
        <w:right w:val="none" w:sz="0" w:space="0" w:color="auto"/>
      </w:divBdr>
    </w:div>
    <w:div w:id="1361276791">
      <w:bodyDiv w:val="1"/>
      <w:marLeft w:val="0"/>
      <w:marRight w:val="0"/>
      <w:marTop w:val="0"/>
      <w:marBottom w:val="0"/>
      <w:divBdr>
        <w:top w:val="none" w:sz="0" w:space="0" w:color="auto"/>
        <w:left w:val="none" w:sz="0" w:space="0" w:color="auto"/>
        <w:bottom w:val="none" w:sz="0" w:space="0" w:color="auto"/>
        <w:right w:val="none" w:sz="0" w:space="0" w:color="auto"/>
      </w:divBdr>
    </w:div>
    <w:div w:id="1401639930">
      <w:bodyDiv w:val="1"/>
      <w:marLeft w:val="0"/>
      <w:marRight w:val="0"/>
      <w:marTop w:val="0"/>
      <w:marBottom w:val="0"/>
      <w:divBdr>
        <w:top w:val="none" w:sz="0" w:space="0" w:color="auto"/>
        <w:left w:val="none" w:sz="0" w:space="0" w:color="auto"/>
        <w:bottom w:val="none" w:sz="0" w:space="0" w:color="auto"/>
        <w:right w:val="none" w:sz="0" w:space="0" w:color="auto"/>
      </w:divBdr>
    </w:div>
    <w:div w:id="1435397522">
      <w:bodyDiv w:val="1"/>
      <w:marLeft w:val="0"/>
      <w:marRight w:val="0"/>
      <w:marTop w:val="0"/>
      <w:marBottom w:val="0"/>
      <w:divBdr>
        <w:top w:val="none" w:sz="0" w:space="0" w:color="auto"/>
        <w:left w:val="none" w:sz="0" w:space="0" w:color="auto"/>
        <w:bottom w:val="none" w:sz="0" w:space="0" w:color="auto"/>
        <w:right w:val="none" w:sz="0" w:space="0" w:color="auto"/>
      </w:divBdr>
    </w:div>
    <w:div w:id="1439064366">
      <w:bodyDiv w:val="1"/>
      <w:marLeft w:val="0"/>
      <w:marRight w:val="0"/>
      <w:marTop w:val="0"/>
      <w:marBottom w:val="0"/>
      <w:divBdr>
        <w:top w:val="none" w:sz="0" w:space="0" w:color="auto"/>
        <w:left w:val="none" w:sz="0" w:space="0" w:color="auto"/>
        <w:bottom w:val="none" w:sz="0" w:space="0" w:color="auto"/>
        <w:right w:val="none" w:sz="0" w:space="0" w:color="auto"/>
      </w:divBdr>
    </w:div>
    <w:div w:id="1445887316">
      <w:bodyDiv w:val="1"/>
      <w:marLeft w:val="0"/>
      <w:marRight w:val="0"/>
      <w:marTop w:val="0"/>
      <w:marBottom w:val="0"/>
      <w:divBdr>
        <w:top w:val="none" w:sz="0" w:space="0" w:color="auto"/>
        <w:left w:val="none" w:sz="0" w:space="0" w:color="auto"/>
        <w:bottom w:val="none" w:sz="0" w:space="0" w:color="auto"/>
        <w:right w:val="none" w:sz="0" w:space="0" w:color="auto"/>
      </w:divBdr>
    </w:div>
    <w:div w:id="1488284870">
      <w:bodyDiv w:val="1"/>
      <w:marLeft w:val="0"/>
      <w:marRight w:val="0"/>
      <w:marTop w:val="0"/>
      <w:marBottom w:val="0"/>
      <w:divBdr>
        <w:top w:val="none" w:sz="0" w:space="0" w:color="auto"/>
        <w:left w:val="none" w:sz="0" w:space="0" w:color="auto"/>
        <w:bottom w:val="none" w:sz="0" w:space="0" w:color="auto"/>
        <w:right w:val="none" w:sz="0" w:space="0" w:color="auto"/>
      </w:divBdr>
    </w:div>
    <w:div w:id="1501576749">
      <w:bodyDiv w:val="1"/>
      <w:marLeft w:val="0"/>
      <w:marRight w:val="0"/>
      <w:marTop w:val="0"/>
      <w:marBottom w:val="0"/>
      <w:divBdr>
        <w:top w:val="none" w:sz="0" w:space="0" w:color="auto"/>
        <w:left w:val="none" w:sz="0" w:space="0" w:color="auto"/>
        <w:bottom w:val="none" w:sz="0" w:space="0" w:color="auto"/>
        <w:right w:val="none" w:sz="0" w:space="0" w:color="auto"/>
      </w:divBdr>
    </w:div>
    <w:div w:id="1520315375">
      <w:bodyDiv w:val="1"/>
      <w:marLeft w:val="0"/>
      <w:marRight w:val="0"/>
      <w:marTop w:val="0"/>
      <w:marBottom w:val="0"/>
      <w:divBdr>
        <w:top w:val="none" w:sz="0" w:space="0" w:color="auto"/>
        <w:left w:val="none" w:sz="0" w:space="0" w:color="auto"/>
        <w:bottom w:val="none" w:sz="0" w:space="0" w:color="auto"/>
        <w:right w:val="none" w:sz="0" w:space="0" w:color="auto"/>
      </w:divBdr>
    </w:div>
    <w:div w:id="1529297971">
      <w:bodyDiv w:val="1"/>
      <w:marLeft w:val="0"/>
      <w:marRight w:val="0"/>
      <w:marTop w:val="0"/>
      <w:marBottom w:val="0"/>
      <w:divBdr>
        <w:top w:val="none" w:sz="0" w:space="0" w:color="auto"/>
        <w:left w:val="none" w:sz="0" w:space="0" w:color="auto"/>
        <w:bottom w:val="none" w:sz="0" w:space="0" w:color="auto"/>
        <w:right w:val="none" w:sz="0" w:space="0" w:color="auto"/>
      </w:divBdr>
    </w:div>
    <w:div w:id="1533151216">
      <w:bodyDiv w:val="1"/>
      <w:marLeft w:val="0"/>
      <w:marRight w:val="0"/>
      <w:marTop w:val="0"/>
      <w:marBottom w:val="0"/>
      <w:divBdr>
        <w:top w:val="none" w:sz="0" w:space="0" w:color="auto"/>
        <w:left w:val="none" w:sz="0" w:space="0" w:color="auto"/>
        <w:bottom w:val="none" w:sz="0" w:space="0" w:color="auto"/>
        <w:right w:val="none" w:sz="0" w:space="0" w:color="auto"/>
      </w:divBdr>
    </w:div>
    <w:div w:id="1539657913">
      <w:bodyDiv w:val="1"/>
      <w:marLeft w:val="0"/>
      <w:marRight w:val="0"/>
      <w:marTop w:val="0"/>
      <w:marBottom w:val="0"/>
      <w:divBdr>
        <w:top w:val="none" w:sz="0" w:space="0" w:color="auto"/>
        <w:left w:val="none" w:sz="0" w:space="0" w:color="auto"/>
        <w:bottom w:val="none" w:sz="0" w:space="0" w:color="auto"/>
        <w:right w:val="none" w:sz="0" w:space="0" w:color="auto"/>
      </w:divBdr>
    </w:div>
    <w:div w:id="1549028428">
      <w:bodyDiv w:val="1"/>
      <w:marLeft w:val="0"/>
      <w:marRight w:val="0"/>
      <w:marTop w:val="0"/>
      <w:marBottom w:val="0"/>
      <w:divBdr>
        <w:top w:val="none" w:sz="0" w:space="0" w:color="auto"/>
        <w:left w:val="none" w:sz="0" w:space="0" w:color="auto"/>
        <w:bottom w:val="none" w:sz="0" w:space="0" w:color="auto"/>
        <w:right w:val="none" w:sz="0" w:space="0" w:color="auto"/>
      </w:divBdr>
    </w:div>
    <w:div w:id="1586647914">
      <w:bodyDiv w:val="1"/>
      <w:marLeft w:val="0"/>
      <w:marRight w:val="0"/>
      <w:marTop w:val="0"/>
      <w:marBottom w:val="0"/>
      <w:divBdr>
        <w:top w:val="none" w:sz="0" w:space="0" w:color="auto"/>
        <w:left w:val="none" w:sz="0" w:space="0" w:color="auto"/>
        <w:bottom w:val="none" w:sz="0" w:space="0" w:color="auto"/>
        <w:right w:val="none" w:sz="0" w:space="0" w:color="auto"/>
      </w:divBdr>
    </w:div>
    <w:div w:id="1657031938">
      <w:bodyDiv w:val="1"/>
      <w:marLeft w:val="0"/>
      <w:marRight w:val="0"/>
      <w:marTop w:val="0"/>
      <w:marBottom w:val="0"/>
      <w:divBdr>
        <w:top w:val="none" w:sz="0" w:space="0" w:color="auto"/>
        <w:left w:val="none" w:sz="0" w:space="0" w:color="auto"/>
        <w:bottom w:val="none" w:sz="0" w:space="0" w:color="auto"/>
        <w:right w:val="none" w:sz="0" w:space="0" w:color="auto"/>
      </w:divBdr>
    </w:div>
    <w:div w:id="1679187442">
      <w:bodyDiv w:val="1"/>
      <w:marLeft w:val="0"/>
      <w:marRight w:val="0"/>
      <w:marTop w:val="0"/>
      <w:marBottom w:val="0"/>
      <w:divBdr>
        <w:top w:val="none" w:sz="0" w:space="0" w:color="auto"/>
        <w:left w:val="none" w:sz="0" w:space="0" w:color="auto"/>
        <w:bottom w:val="none" w:sz="0" w:space="0" w:color="auto"/>
        <w:right w:val="none" w:sz="0" w:space="0" w:color="auto"/>
      </w:divBdr>
    </w:div>
    <w:div w:id="1726366970">
      <w:bodyDiv w:val="1"/>
      <w:marLeft w:val="0"/>
      <w:marRight w:val="0"/>
      <w:marTop w:val="0"/>
      <w:marBottom w:val="0"/>
      <w:divBdr>
        <w:top w:val="none" w:sz="0" w:space="0" w:color="auto"/>
        <w:left w:val="none" w:sz="0" w:space="0" w:color="auto"/>
        <w:bottom w:val="none" w:sz="0" w:space="0" w:color="auto"/>
        <w:right w:val="none" w:sz="0" w:space="0" w:color="auto"/>
      </w:divBdr>
    </w:div>
    <w:div w:id="1881940133">
      <w:bodyDiv w:val="1"/>
      <w:marLeft w:val="0"/>
      <w:marRight w:val="0"/>
      <w:marTop w:val="0"/>
      <w:marBottom w:val="0"/>
      <w:divBdr>
        <w:top w:val="none" w:sz="0" w:space="0" w:color="auto"/>
        <w:left w:val="none" w:sz="0" w:space="0" w:color="auto"/>
        <w:bottom w:val="none" w:sz="0" w:space="0" w:color="auto"/>
        <w:right w:val="none" w:sz="0" w:space="0" w:color="auto"/>
      </w:divBdr>
    </w:div>
    <w:div w:id="1933976675">
      <w:bodyDiv w:val="1"/>
      <w:marLeft w:val="0"/>
      <w:marRight w:val="0"/>
      <w:marTop w:val="0"/>
      <w:marBottom w:val="0"/>
      <w:divBdr>
        <w:top w:val="none" w:sz="0" w:space="0" w:color="auto"/>
        <w:left w:val="none" w:sz="0" w:space="0" w:color="auto"/>
        <w:bottom w:val="none" w:sz="0" w:space="0" w:color="auto"/>
        <w:right w:val="none" w:sz="0" w:space="0" w:color="auto"/>
      </w:divBdr>
    </w:div>
    <w:div w:id="1992368977">
      <w:bodyDiv w:val="1"/>
      <w:marLeft w:val="0"/>
      <w:marRight w:val="0"/>
      <w:marTop w:val="0"/>
      <w:marBottom w:val="0"/>
      <w:divBdr>
        <w:top w:val="none" w:sz="0" w:space="0" w:color="auto"/>
        <w:left w:val="none" w:sz="0" w:space="0" w:color="auto"/>
        <w:bottom w:val="none" w:sz="0" w:space="0" w:color="auto"/>
        <w:right w:val="none" w:sz="0" w:space="0" w:color="auto"/>
      </w:divBdr>
    </w:div>
    <w:div w:id="2062896490">
      <w:bodyDiv w:val="1"/>
      <w:marLeft w:val="0"/>
      <w:marRight w:val="0"/>
      <w:marTop w:val="0"/>
      <w:marBottom w:val="0"/>
      <w:divBdr>
        <w:top w:val="none" w:sz="0" w:space="0" w:color="auto"/>
        <w:left w:val="none" w:sz="0" w:space="0" w:color="auto"/>
        <w:bottom w:val="none" w:sz="0" w:space="0" w:color="auto"/>
        <w:right w:val="none" w:sz="0" w:space="0" w:color="auto"/>
      </w:divBdr>
    </w:div>
    <w:div w:id="2147113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tiff"/><Relationship Id="rId18" Type="http://schemas.openxmlformats.org/officeDocument/2006/relationships/hyperlink" Target="https://doi.org/10.1016/j.cognition.2008.04.006" TargetMode="External"/><Relationship Id="rId26" Type="http://schemas.openxmlformats.org/officeDocument/2006/relationships/hyperlink" Target="https://doi.org/10.3758/pbr.16.2.328" TargetMode="External"/><Relationship Id="rId3" Type="http://schemas.openxmlformats.org/officeDocument/2006/relationships/customXml" Target="../customXml/item3.xml"/><Relationship Id="rId21" Type="http://schemas.openxmlformats.org/officeDocument/2006/relationships/hyperlink" Target="https://doi.org/10.1080/17470218.2012.673631"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doi.org/10.1037/0096-3445.122.3.371" TargetMode="External"/><Relationship Id="rId25" Type="http://schemas.openxmlformats.org/officeDocument/2006/relationships/hyperlink" Target="https://psycnet.apa.org/doi/10.1037/0278-7393.28.2.259"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doi.org/10.1007/s10339-019-00905-2" TargetMode="External"/><Relationship Id="rId20" Type="http://schemas.openxmlformats.org/officeDocument/2006/relationships/hyperlink" Target="https://doi.org/10.1037/xhp0000947" TargetMode="External"/><Relationship Id="rId29" Type="http://schemas.openxmlformats.org/officeDocument/2006/relationships/hyperlink" Target="https://doi.org/10.3389/fpsyg.2018.0165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valter.prpic@unibo.it" TargetMode="External"/><Relationship Id="rId24" Type="http://schemas.openxmlformats.org/officeDocument/2006/relationships/hyperlink" Target="https://doi.org/10.1016/j.tics.2017.03.005" TargetMode="External"/><Relationship Id="rId32" Type="http://schemas.openxmlformats.org/officeDocument/2006/relationships/hyperlink" Target="https://doi.org/10.1027/1618-3169/a000324" TargetMode="External"/><Relationship Id="rId5" Type="http://schemas.openxmlformats.org/officeDocument/2006/relationships/numbering" Target="numbering.xml"/><Relationship Id="rId15" Type="http://schemas.openxmlformats.org/officeDocument/2006/relationships/hyperlink" Target="https://doi.org/10.1007/s00426-020-01306-3" TargetMode="External"/><Relationship Id="rId23" Type="http://schemas.openxmlformats.org/officeDocument/2006/relationships/hyperlink" Target="https://doi.org/10.1027/1618-3169.52.3.187" TargetMode="External"/><Relationship Id="rId28" Type="http://schemas.openxmlformats.org/officeDocument/2006/relationships/hyperlink" Target="https://doi.org/10.1016/j.cognition.2010.12.013"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doi.org/10.1037/0278-7393.16.1.149" TargetMode="External"/><Relationship Id="rId31" Type="http://schemas.openxmlformats.org/officeDocument/2006/relationships/hyperlink" Target="https://doi.org/10.1016/j.tics.2003.09.002"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tiff"/><Relationship Id="rId22" Type="http://schemas.openxmlformats.org/officeDocument/2006/relationships/hyperlink" Target="https://doi.org/10.1016/0010-0285(77)90012-3" TargetMode="External"/><Relationship Id="rId27" Type="http://schemas.openxmlformats.org/officeDocument/2006/relationships/hyperlink" Target="https://doi.org/10.1016/j.neubiorev.2018.04.010" TargetMode="External"/><Relationship Id="rId30" Type="http://schemas.openxmlformats.org/officeDocument/2006/relationships/hyperlink" Target="https://doi.org/10.3389/feduc.2021.629053" TargetMode="External"/><Relationship Id="rId35"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BBE5FABAFFD4F42BA9613D1F95134BD" ma:contentTypeVersion="12" ma:contentTypeDescription="Create a new document." ma:contentTypeScope="" ma:versionID="a4591bd3524eaaf1387a17bf8c247c6f">
  <xsd:schema xmlns:xsd="http://www.w3.org/2001/XMLSchema" xmlns:xs="http://www.w3.org/2001/XMLSchema" xmlns:p="http://schemas.microsoft.com/office/2006/metadata/properties" xmlns:ns3="d59cbc1a-eadf-44b8-8ca5-7a13ba858644" xmlns:ns4="18d0a50e-60fa-4525-a340-b1bbf3aa5e0c" targetNamespace="http://schemas.microsoft.com/office/2006/metadata/properties" ma:root="true" ma:fieldsID="a37c4274f40f280d9f704c6243444224" ns3:_="" ns4:_="">
    <xsd:import namespace="d59cbc1a-eadf-44b8-8ca5-7a13ba858644"/>
    <xsd:import namespace="18d0a50e-60fa-4525-a340-b1bbf3aa5e0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9cbc1a-eadf-44b8-8ca5-7a13ba8586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8d0a50e-60fa-4525-a340-b1bbf3aa5e0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505DE9C-A8BF-464C-861C-CA293A78DF30}">
  <ds:schemaRefs>
    <ds:schemaRef ds:uri="http://schemas.microsoft.com/sharepoint/v3/contenttype/forms"/>
  </ds:schemaRefs>
</ds:datastoreItem>
</file>

<file path=customXml/itemProps2.xml><?xml version="1.0" encoding="utf-8"?>
<ds:datastoreItem xmlns:ds="http://schemas.openxmlformats.org/officeDocument/2006/customXml" ds:itemID="{42F487C8-6FB1-427B-B220-EE6C1738E91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0CEE854-ED93-4151-B610-1B5A9A54ABD4}">
  <ds:schemaRefs>
    <ds:schemaRef ds:uri="http://schemas.openxmlformats.org/officeDocument/2006/bibliography"/>
  </ds:schemaRefs>
</ds:datastoreItem>
</file>

<file path=customXml/itemProps4.xml><?xml version="1.0" encoding="utf-8"?>
<ds:datastoreItem xmlns:ds="http://schemas.openxmlformats.org/officeDocument/2006/customXml" ds:itemID="{02E25DA1-CED0-4BE8-8C11-5F6DE9BCDA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9cbc1a-eadf-44b8-8ca5-7a13ba858644"/>
    <ds:schemaRef ds:uri="18d0a50e-60fa-4525-a340-b1bbf3aa5e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2945</TotalTime>
  <Pages>29</Pages>
  <Words>7514</Words>
  <Characters>42834</Characters>
  <Application>Microsoft Office Word</Application>
  <DocSecurity>0</DocSecurity>
  <Lines>356</Lines>
  <Paragraphs>100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Courtney Goodridge</cp:lastModifiedBy>
  <cp:revision>409</cp:revision>
  <dcterms:created xsi:type="dcterms:W3CDTF">2022-02-12T11:31:00Z</dcterms:created>
  <dcterms:modified xsi:type="dcterms:W3CDTF">2022-12-02T09:09:00Z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0x0101003BBE5FABAFFD4F42BA9613D1F95134BD</vt:lpwstr>
  </property>
</Properties>
</file>